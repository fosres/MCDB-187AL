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EA6B" w14:textId="77777777" w:rsidR="0073050C" w:rsidRDefault="0073050C" w:rsidP="000E2211">
      <w:pPr>
        <w:spacing w:line="480" w:lineRule="auto"/>
        <w:jc w:val="right"/>
        <w:rPr>
          <w:rFonts w:ascii="Times New Roman" w:hAnsi="Times New Roman" w:cs="Times New Roman"/>
          <w:sz w:val="24"/>
          <w:szCs w:val="24"/>
        </w:rPr>
      </w:pPr>
      <w:commentRangeStart w:id="0"/>
      <w:r>
        <w:rPr>
          <w:rFonts w:ascii="Times New Roman" w:hAnsi="Times New Roman" w:cs="Times New Roman"/>
          <w:sz w:val="24"/>
          <w:szCs w:val="24"/>
        </w:rPr>
        <w:t xml:space="preserve">Annotations to Reference Genome of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p>
    <w:p w14:paraId="149EEE14" w14:textId="77777777" w:rsidR="00B16540" w:rsidRDefault="00B16540" w:rsidP="0073050C">
      <w:pPr>
        <w:spacing w:line="480" w:lineRule="auto"/>
        <w:jc w:val="right"/>
        <w:rPr>
          <w:rFonts w:ascii="Times New Roman" w:hAnsi="Times New Roman" w:cs="Times New Roman"/>
          <w:sz w:val="24"/>
          <w:szCs w:val="24"/>
        </w:rPr>
      </w:pPr>
      <w:commentRangeStart w:id="1"/>
      <w:r>
        <w:rPr>
          <w:rFonts w:ascii="Times New Roman" w:hAnsi="Times New Roman" w:cs="Times New Roman"/>
          <w:sz w:val="24"/>
          <w:szCs w:val="24"/>
        </w:rPr>
        <w:t>Tanveer Salim</w:t>
      </w:r>
      <w:commentRangeEnd w:id="1"/>
      <w:r w:rsidR="00154691">
        <w:rPr>
          <w:rStyle w:val="CommentReference"/>
        </w:rPr>
        <w:commentReference w:id="1"/>
      </w:r>
    </w:p>
    <w:p w14:paraId="30203BA0" w14:textId="77777777"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MCDB 187AL</w:t>
      </w:r>
    </w:p>
    <w:p w14:paraId="5F9C321B" w14:textId="5B553C24" w:rsidR="0059211F" w:rsidRDefault="0059211F" w:rsidP="002E4E7F">
      <w:pPr>
        <w:spacing w:line="480" w:lineRule="auto"/>
        <w:jc w:val="right"/>
        <w:rPr>
          <w:rFonts w:ascii="Times New Roman" w:hAnsi="Times New Roman" w:cs="Times New Roman"/>
          <w:sz w:val="24"/>
          <w:szCs w:val="24"/>
        </w:rPr>
      </w:pPr>
      <w:del w:id="2" w:author="Microsoft Office User" w:date="2018-06-07T18:04:00Z">
        <w:r w:rsidDel="000A51BC">
          <w:rPr>
            <w:rFonts w:ascii="Times New Roman" w:hAnsi="Times New Roman" w:cs="Times New Roman"/>
            <w:sz w:val="24"/>
            <w:szCs w:val="24"/>
          </w:rPr>
          <w:delText>April 19, 2018</w:delText>
        </w:r>
        <w:commentRangeEnd w:id="0"/>
        <w:r w:rsidR="008355F6" w:rsidDel="000A51BC">
          <w:rPr>
            <w:rStyle w:val="CommentReference"/>
          </w:rPr>
          <w:commentReference w:id="0"/>
        </w:r>
      </w:del>
      <w:ins w:id="3" w:author="Microsoft Office User" w:date="2018-06-07T18:04:00Z">
        <w:r w:rsidR="000A51BC">
          <w:rPr>
            <w:rFonts w:ascii="Times New Roman" w:hAnsi="Times New Roman" w:cs="Times New Roman"/>
            <w:sz w:val="24"/>
            <w:szCs w:val="24"/>
          </w:rPr>
          <w:t>Major: MCDB, B.S.</w:t>
        </w:r>
      </w:ins>
    </w:p>
    <w:p w14:paraId="063B0C81" w14:textId="77777777" w:rsidR="0073050C" w:rsidRDefault="0073050C" w:rsidP="0073050C">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225B6A69" w14:textId="77777777" w:rsidR="0073050C" w:rsidRPr="0087517B" w:rsidRDefault="0073050C" w:rsidP="0073050C">
      <w:pPr>
        <w:spacing w:line="480" w:lineRule="auto"/>
        <w:rPr>
          <w:rFonts w:ascii="Times New Roman" w:hAnsi="Times New Roman" w:cs="Times New Roman"/>
          <w:sz w:val="24"/>
          <w:szCs w:val="24"/>
        </w:rPr>
      </w:pPr>
      <w:r w:rsidRPr="0087517B">
        <w:rPr>
          <w:rFonts w:ascii="Times New Roman" w:hAnsi="Times New Roman" w:cs="Times New Roman"/>
          <w:sz w:val="24"/>
          <w:szCs w:val="24"/>
        </w:rPr>
        <w:t xml:space="preserve">Oak </w:t>
      </w:r>
      <w:r w:rsidR="008355F6">
        <w:rPr>
          <w:rFonts w:ascii="Times New Roman" w:hAnsi="Times New Roman" w:cs="Times New Roman"/>
          <w:sz w:val="24"/>
          <w:szCs w:val="24"/>
        </w:rPr>
        <w:t xml:space="preserve">trees </w:t>
      </w:r>
      <w:r w:rsidRPr="0087517B">
        <w:rPr>
          <w:rFonts w:ascii="Times New Roman" w:hAnsi="Times New Roman" w:cs="Times New Roman"/>
          <w:sz w:val="24"/>
          <w:szCs w:val="24"/>
        </w:rPr>
        <w:t xml:space="preserve">are vital to the health of ecosystems, </w:t>
      </w:r>
      <w:r w:rsidR="008355F6">
        <w:rPr>
          <w:rFonts w:ascii="Times New Roman" w:hAnsi="Times New Roman" w:cs="Times New Roman"/>
          <w:sz w:val="24"/>
          <w:szCs w:val="24"/>
        </w:rPr>
        <w:t xml:space="preserve">and </w:t>
      </w:r>
      <w:r w:rsidRPr="0087517B">
        <w:rPr>
          <w:rFonts w:ascii="Times New Roman" w:hAnsi="Times New Roman" w:cs="Times New Roman"/>
          <w:sz w:val="24"/>
          <w:szCs w:val="24"/>
        </w:rPr>
        <w:t xml:space="preserve">serve as a valuable commodity in the hardwood industry. </w:t>
      </w:r>
      <w:r w:rsidR="008355F6">
        <w:rPr>
          <w:rFonts w:ascii="Times New Roman" w:hAnsi="Times New Roman" w:cs="Times New Roman"/>
          <w:sz w:val="24"/>
          <w:szCs w:val="24"/>
        </w:rPr>
        <w:t xml:space="preserve">However, </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climate change</w:t>
      </w:r>
      <w:r w:rsidR="008355F6">
        <w:rPr>
          <w:rFonts w:ascii="Times New Roman" w:hAnsi="Times New Roman" w:cs="Times New Roman"/>
          <w:sz w:val="24"/>
          <w:szCs w:val="24"/>
        </w:rPr>
        <w:t>s</w:t>
      </w:r>
      <w:r w:rsidRPr="0087517B">
        <w:rPr>
          <w:rFonts w:ascii="Times New Roman" w:hAnsi="Times New Roman" w:cs="Times New Roman"/>
          <w:sz w:val="24"/>
          <w:szCs w:val="24"/>
        </w:rPr>
        <w:t xml:space="preserve"> due to industrialization</w:t>
      </w:r>
      <w:r w:rsidR="008355F6">
        <w:rPr>
          <w:rFonts w:ascii="Times New Roman" w:hAnsi="Times New Roman" w:cs="Times New Roman"/>
          <w:sz w:val="24"/>
          <w:szCs w:val="24"/>
        </w:rPr>
        <w:t xml:space="preserve"> </w:t>
      </w:r>
      <w:r w:rsidRPr="0087517B">
        <w:rPr>
          <w:rFonts w:ascii="Times New Roman" w:hAnsi="Times New Roman" w:cs="Times New Roman"/>
          <w:sz w:val="24"/>
          <w:szCs w:val="24"/>
        </w:rPr>
        <w:t xml:space="preserve">may disrupt the oak ecosystem. To </w:t>
      </w:r>
      <w:r w:rsidR="008355F6">
        <w:rPr>
          <w:rFonts w:ascii="Times New Roman" w:hAnsi="Times New Roman" w:cs="Times New Roman"/>
          <w:sz w:val="24"/>
          <w:szCs w:val="24"/>
        </w:rPr>
        <w:t>provide more information on oak genomics</w:t>
      </w:r>
      <w:r w:rsidRPr="0087517B">
        <w:rPr>
          <w:rFonts w:ascii="Times New Roman" w:hAnsi="Times New Roman" w:cs="Times New Roman"/>
          <w:sz w:val="24"/>
          <w:szCs w:val="24"/>
        </w:rPr>
        <w:t xml:space="preserve">, the Apollo genome-editing software was used to construct gene models from the reference genome of </w:t>
      </w:r>
      <w:proofErr w:type="spellStart"/>
      <w:r w:rsidR="0013110A" w:rsidRPr="0013110A">
        <w:rPr>
          <w:rFonts w:ascii="Times New Roman" w:hAnsi="Times New Roman" w:cs="Times New Roman"/>
          <w:i/>
          <w:sz w:val="24"/>
          <w:szCs w:val="24"/>
        </w:rPr>
        <w:t>Quercus</w:t>
      </w:r>
      <w:proofErr w:type="spellEnd"/>
      <w:r w:rsidR="0013110A" w:rsidRPr="0013110A">
        <w:rPr>
          <w:rFonts w:ascii="Times New Roman" w:hAnsi="Times New Roman" w:cs="Times New Roman"/>
          <w:i/>
          <w:sz w:val="24"/>
          <w:szCs w:val="24"/>
        </w:rPr>
        <w:t xml:space="preserve"> </w:t>
      </w:r>
      <w:proofErr w:type="spellStart"/>
      <w:r w:rsidR="0013110A" w:rsidRPr="0013110A">
        <w:rPr>
          <w:rFonts w:ascii="Times New Roman" w:hAnsi="Times New Roman" w:cs="Times New Roman"/>
          <w:i/>
          <w:sz w:val="24"/>
          <w:szCs w:val="24"/>
        </w:rPr>
        <w:t>lobata</w:t>
      </w:r>
      <w:proofErr w:type="spellEnd"/>
      <w:r w:rsidRPr="0087517B">
        <w:rPr>
          <w:rFonts w:ascii="Times New Roman" w:hAnsi="Times New Roman" w:cs="Times New Roman"/>
          <w:sz w:val="24"/>
          <w:szCs w:val="24"/>
        </w:rPr>
        <w:t xml:space="preserve"> </w:t>
      </w:r>
      <w:r w:rsidR="008355F6">
        <w:rPr>
          <w:rFonts w:ascii="Times New Roman" w:hAnsi="Times New Roman" w:cs="Times New Roman"/>
          <w:sz w:val="24"/>
          <w:szCs w:val="24"/>
        </w:rPr>
        <w:t>to</w:t>
      </w:r>
      <w:r w:rsidRPr="0087517B">
        <w:rPr>
          <w:rFonts w:ascii="Times New Roman" w:hAnsi="Times New Roman" w:cs="Times New Roman"/>
          <w:sz w:val="24"/>
          <w:szCs w:val="24"/>
        </w:rPr>
        <w:t xml:space="preserve"> search </w:t>
      </w:r>
      <w:r w:rsidR="008355F6">
        <w:rPr>
          <w:rFonts w:ascii="Times New Roman" w:hAnsi="Times New Roman" w:cs="Times New Roman"/>
          <w:sz w:val="24"/>
          <w:szCs w:val="24"/>
        </w:rPr>
        <w:t xml:space="preserve">for </w:t>
      </w:r>
      <w:r w:rsidRPr="0087517B">
        <w:rPr>
          <w:rFonts w:ascii="Times New Roman" w:hAnsi="Times New Roman" w:cs="Times New Roman"/>
          <w:sz w:val="24"/>
          <w:szCs w:val="24"/>
        </w:rPr>
        <w:t>genes that allow the tree to adapt to climate change. F</w:t>
      </w:r>
      <w:r w:rsidR="004C13E4">
        <w:rPr>
          <w:rFonts w:ascii="Times New Roman" w:hAnsi="Times New Roman" w:cs="Times New Roman"/>
          <w:sz w:val="24"/>
          <w:szCs w:val="24"/>
        </w:rPr>
        <w:t>our</w:t>
      </w:r>
      <w:r w:rsidRPr="0087517B">
        <w:rPr>
          <w:rFonts w:ascii="Times New Roman" w:hAnsi="Times New Roman" w:cs="Times New Roman"/>
          <w:sz w:val="24"/>
          <w:szCs w:val="24"/>
        </w:rPr>
        <w:t xml:space="preserve"> gene models were</w:t>
      </w:r>
      <w:r w:rsidR="008355F6">
        <w:rPr>
          <w:rFonts w:ascii="Times New Roman" w:hAnsi="Times New Roman" w:cs="Times New Roman"/>
          <w:sz w:val="24"/>
          <w:szCs w:val="24"/>
        </w:rPr>
        <w:t xml:space="preserve"> identified in the region of the </w:t>
      </w:r>
      <w:proofErr w:type="spellStart"/>
      <w:r w:rsidR="008355F6">
        <w:rPr>
          <w:rFonts w:ascii="Times New Roman" w:hAnsi="Times New Roman" w:cs="Times New Roman"/>
          <w:sz w:val="24"/>
          <w:szCs w:val="24"/>
        </w:rPr>
        <w:t>geome</w:t>
      </w:r>
      <w:proofErr w:type="spellEnd"/>
      <w:r w:rsidR="008355F6">
        <w:rPr>
          <w:rFonts w:ascii="Times New Roman" w:hAnsi="Times New Roman" w:cs="Times New Roman"/>
          <w:sz w:val="24"/>
          <w:szCs w:val="24"/>
        </w:rPr>
        <w:t xml:space="preserve"> we studied</w:t>
      </w:r>
      <w:r w:rsidRPr="0087517B">
        <w:rPr>
          <w:rFonts w:ascii="Times New Roman" w:hAnsi="Times New Roman" w:cs="Times New Roman"/>
          <w:sz w:val="24"/>
          <w:szCs w:val="24"/>
        </w:rPr>
        <w:t xml:space="preserve">. The peptide sequences were derived from the gene models, </w:t>
      </w:r>
      <w:r w:rsidR="008355F6">
        <w:rPr>
          <w:rFonts w:ascii="Times New Roman" w:hAnsi="Times New Roman" w:cs="Times New Roman"/>
          <w:sz w:val="24"/>
          <w:szCs w:val="24"/>
        </w:rPr>
        <w:t>and using</w:t>
      </w:r>
      <w:r w:rsidRPr="0087517B">
        <w:rPr>
          <w:rFonts w:ascii="Times New Roman" w:hAnsi="Times New Roman" w:cs="Times New Roman"/>
          <w:sz w:val="24"/>
          <w:szCs w:val="24"/>
        </w:rPr>
        <w:t xml:space="preserve"> Blast, and at least six </w:t>
      </w:r>
      <w:r w:rsidR="008355F6">
        <w:rPr>
          <w:rFonts w:ascii="Times New Roman" w:hAnsi="Times New Roman" w:cs="Times New Roman"/>
          <w:sz w:val="24"/>
          <w:szCs w:val="24"/>
        </w:rPr>
        <w:t>homologous</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peptide sequences were found. The peptide sequences of the gene model, together with the homologous sequences were </w:t>
      </w:r>
      <w:r w:rsidR="008355F6">
        <w:rPr>
          <w:rFonts w:ascii="Times New Roman" w:hAnsi="Times New Roman" w:cs="Times New Roman"/>
          <w:sz w:val="24"/>
          <w:szCs w:val="24"/>
        </w:rPr>
        <w:t>used</w:t>
      </w:r>
      <w:r w:rsidRPr="0087517B">
        <w:rPr>
          <w:rFonts w:ascii="Times New Roman" w:hAnsi="Times New Roman" w:cs="Times New Roman"/>
          <w:sz w:val="24"/>
          <w:szCs w:val="24"/>
        </w:rPr>
        <w:t xml:space="preserve"> to construct a Multiple Sequence Alignment and Phylogenetic Tree</w:t>
      </w:r>
      <w:r w:rsidR="008355F6">
        <w:rPr>
          <w:rFonts w:ascii="Times New Roman" w:hAnsi="Times New Roman" w:cs="Times New Roman"/>
          <w:sz w:val="24"/>
          <w:szCs w:val="24"/>
        </w:rPr>
        <w:t xml:space="preserve">.  These were used </w:t>
      </w:r>
      <w:r w:rsidRPr="0087517B">
        <w:rPr>
          <w:rFonts w:ascii="Times New Roman" w:hAnsi="Times New Roman" w:cs="Times New Roman"/>
          <w:sz w:val="24"/>
          <w:szCs w:val="24"/>
        </w:rPr>
        <w:t xml:space="preserve">to </w:t>
      </w:r>
      <w:r w:rsidR="008355F6">
        <w:rPr>
          <w:rFonts w:ascii="Times New Roman" w:hAnsi="Times New Roman" w:cs="Times New Roman"/>
          <w:sz w:val="24"/>
          <w:szCs w:val="24"/>
        </w:rPr>
        <w:t>measure</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the degree of sequence conservation between the homologs </w:t>
      </w:r>
      <w:r w:rsidR="008355F6">
        <w:rPr>
          <w:rFonts w:ascii="Times New Roman" w:hAnsi="Times New Roman" w:cs="Times New Roman"/>
          <w:sz w:val="24"/>
          <w:szCs w:val="24"/>
        </w:rPr>
        <w:t>and</w:t>
      </w:r>
      <w:r w:rsidRPr="0087517B">
        <w:rPr>
          <w:rFonts w:ascii="Times New Roman" w:hAnsi="Times New Roman" w:cs="Times New Roman"/>
          <w:sz w:val="24"/>
          <w:szCs w:val="24"/>
        </w:rPr>
        <w:t xml:space="preserve">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gene model. Since all f</w:t>
      </w:r>
      <w:r w:rsidR="004C13E4">
        <w:rPr>
          <w:rFonts w:ascii="Times New Roman" w:hAnsi="Times New Roman" w:cs="Times New Roman"/>
          <w:sz w:val="24"/>
          <w:szCs w:val="24"/>
        </w:rPr>
        <w:t>our</w:t>
      </w:r>
      <w:r w:rsidRPr="0087517B">
        <w:rPr>
          <w:rFonts w:ascii="Times New Roman" w:hAnsi="Times New Roman" w:cs="Times New Roman"/>
          <w:sz w:val="24"/>
          <w:szCs w:val="24"/>
        </w:rPr>
        <w:t xml:space="preserve"> peptide sequences derived from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gene model</w:t>
      </w:r>
      <w:r w:rsidR="008355F6">
        <w:rPr>
          <w:rFonts w:ascii="Times New Roman" w:hAnsi="Times New Roman" w:cs="Times New Roman"/>
          <w:sz w:val="24"/>
          <w:szCs w:val="24"/>
        </w:rPr>
        <w:t>s</w:t>
      </w:r>
      <w:r w:rsidRPr="0087517B">
        <w:rPr>
          <w:rFonts w:ascii="Times New Roman" w:hAnsi="Times New Roman" w:cs="Times New Roman"/>
          <w:sz w:val="24"/>
          <w:szCs w:val="24"/>
        </w:rPr>
        <w:t xml:space="preserve"> had excellent conservation with their homologs, </w:t>
      </w:r>
      <w:r w:rsidR="008355F6">
        <w:rPr>
          <w:rFonts w:ascii="Times New Roman" w:hAnsi="Times New Roman" w:cs="Times New Roman"/>
          <w:sz w:val="24"/>
          <w:szCs w:val="24"/>
        </w:rPr>
        <w:t xml:space="preserve">we were confident </w:t>
      </w:r>
      <w:r w:rsidRPr="0087517B">
        <w:rPr>
          <w:rFonts w:ascii="Times New Roman" w:hAnsi="Times New Roman" w:cs="Times New Roman"/>
          <w:sz w:val="24"/>
          <w:szCs w:val="24"/>
        </w:rPr>
        <w:t xml:space="preserve">that the gene models were constructed correctly. Secondly, the peptide sequences of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models were pasted </w:t>
      </w:r>
      <w:r w:rsidR="004C13E4">
        <w:rPr>
          <w:rFonts w:ascii="Times New Roman" w:hAnsi="Times New Roman" w:cs="Times New Roman"/>
          <w:sz w:val="24"/>
          <w:szCs w:val="24"/>
        </w:rPr>
        <w:t>to</w:t>
      </w:r>
      <w:r w:rsidRPr="0087517B">
        <w:rPr>
          <w:rFonts w:ascii="Times New Roman" w:hAnsi="Times New Roman" w:cs="Times New Roman"/>
          <w:sz w:val="24"/>
          <w:szCs w:val="24"/>
        </w:rPr>
        <w:t xml:space="preserve"> </w:t>
      </w:r>
      <w:proofErr w:type="spellStart"/>
      <w:r w:rsidRPr="0087517B">
        <w:rPr>
          <w:rFonts w:ascii="Times New Roman" w:hAnsi="Times New Roman" w:cs="Times New Roman"/>
          <w:sz w:val="24"/>
          <w:szCs w:val="24"/>
        </w:rPr>
        <w:t>InterProScan</w:t>
      </w:r>
      <w:proofErr w:type="spellEnd"/>
      <w:r w:rsidRPr="0087517B">
        <w:rPr>
          <w:rFonts w:ascii="Times New Roman" w:hAnsi="Times New Roman" w:cs="Times New Roman"/>
          <w:sz w:val="24"/>
          <w:szCs w:val="24"/>
        </w:rPr>
        <w:t xml:space="preserve"> to make inferences </w:t>
      </w:r>
      <w:r w:rsidR="008355F6">
        <w:rPr>
          <w:rFonts w:ascii="Times New Roman" w:hAnsi="Times New Roman" w:cs="Times New Roman"/>
          <w:sz w:val="24"/>
          <w:szCs w:val="24"/>
        </w:rPr>
        <w:t>about</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their functions. Peptide sequences derived from </w:t>
      </w:r>
      <w:r w:rsidR="004C13E4">
        <w:rPr>
          <w:rFonts w:ascii="Times New Roman" w:hAnsi="Times New Roman" w:cs="Times New Roman"/>
          <w:sz w:val="24"/>
          <w:szCs w:val="24"/>
        </w:rPr>
        <w:t>three</w:t>
      </w:r>
      <w:r w:rsidRPr="0087517B">
        <w:rPr>
          <w:rFonts w:ascii="Times New Roman" w:hAnsi="Times New Roman" w:cs="Times New Roman"/>
          <w:sz w:val="24"/>
          <w:szCs w:val="24"/>
        </w:rPr>
        <w:t xml:space="preserve"> of the gene models were</w:t>
      </w:r>
      <w:r w:rsidR="008355F6">
        <w:rPr>
          <w:rFonts w:ascii="Times New Roman" w:hAnsi="Times New Roman" w:cs="Times New Roman"/>
          <w:sz w:val="24"/>
          <w:szCs w:val="24"/>
        </w:rPr>
        <w:t xml:space="preserve"> </w:t>
      </w:r>
      <w:r w:rsidRPr="0087517B">
        <w:rPr>
          <w:rFonts w:ascii="Times New Roman" w:hAnsi="Times New Roman" w:cs="Times New Roman"/>
          <w:sz w:val="24"/>
          <w:szCs w:val="24"/>
        </w:rPr>
        <w:t xml:space="preserve">found to be affiliated with </w:t>
      </w:r>
      <w:commentRangeStart w:id="4"/>
      <w:r w:rsidRPr="0087517B">
        <w:rPr>
          <w:rFonts w:ascii="Times New Roman" w:hAnsi="Times New Roman" w:cs="Times New Roman"/>
          <w:sz w:val="24"/>
          <w:szCs w:val="24"/>
        </w:rPr>
        <w:t xml:space="preserve">protein binding </w:t>
      </w:r>
      <w:commentRangeEnd w:id="4"/>
      <w:r w:rsidR="008355F6">
        <w:rPr>
          <w:rStyle w:val="CommentReference"/>
        </w:rPr>
        <w:commentReference w:id="4"/>
      </w:r>
      <w:r w:rsidRPr="0087517B">
        <w:rPr>
          <w:rFonts w:ascii="Times New Roman" w:hAnsi="Times New Roman" w:cs="Times New Roman"/>
          <w:sz w:val="24"/>
          <w:szCs w:val="24"/>
        </w:rPr>
        <w:t xml:space="preserve">using </w:t>
      </w:r>
      <w:proofErr w:type="spellStart"/>
      <w:r w:rsidRPr="0087517B">
        <w:rPr>
          <w:rFonts w:ascii="Times New Roman" w:hAnsi="Times New Roman" w:cs="Times New Roman"/>
          <w:sz w:val="24"/>
          <w:szCs w:val="24"/>
        </w:rPr>
        <w:t>InterProScan</w:t>
      </w:r>
      <w:proofErr w:type="spellEnd"/>
      <w:r w:rsidRPr="0087517B">
        <w:rPr>
          <w:rFonts w:ascii="Times New Roman" w:hAnsi="Times New Roman" w:cs="Times New Roman"/>
          <w:sz w:val="24"/>
          <w:szCs w:val="24"/>
        </w:rPr>
        <w:t>. A protein with 402 residues was found to be affiliated with DNA and RNA binding. Lastly a 230 amino acid sequence was found to be affiliated with calcium ion binding.</w:t>
      </w:r>
    </w:p>
    <w:p w14:paraId="280E04CE" w14:textId="77777777" w:rsidR="0073050C" w:rsidRDefault="0073050C" w:rsidP="002E4E7F">
      <w:pPr>
        <w:spacing w:line="480" w:lineRule="auto"/>
        <w:rPr>
          <w:rFonts w:ascii="Times New Roman" w:hAnsi="Times New Roman" w:cs="Times New Roman"/>
          <w:sz w:val="24"/>
          <w:szCs w:val="24"/>
        </w:rPr>
      </w:pPr>
      <w:r>
        <w:rPr>
          <w:rFonts w:ascii="Times New Roman" w:hAnsi="Times New Roman" w:cs="Times New Roman"/>
          <w:sz w:val="24"/>
          <w:szCs w:val="24"/>
        </w:rPr>
        <w:t>Background and Introduction</w:t>
      </w:r>
      <w:r w:rsidR="004B0BF1">
        <w:rPr>
          <w:rFonts w:ascii="Times New Roman" w:hAnsi="Times New Roman" w:cs="Times New Roman"/>
          <w:sz w:val="24"/>
          <w:szCs w:val="24"/>
        </w:rPr>
        <w:tab/>
      </w:r>
    </w:p>
    <w:p w14:paraId="3CDB1154" w14:textId="77777777" w:rsidR="00935C16" w:rsidRDefault="004B0BF1" w:rsidP="002E4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Valley Oak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r>
        <w:rPr>
          <w:rFonts w:ascii="Times New Roman" w:hAnsi="Times New Roman" w:cs="Times New Roman"/>
          <w:sz w:val="24"/>
          <w:szCs w:val="24"/>
        </w:rPr>
        <w:t>) is an economically, ecologically, and culturally valuable res</w:t>
      </w:r>
      <w:r w:rsidR="00A06DC9">
        <w:rPr>
          <w:rFonts w:ascii="Times New Roman" w:hAnsi="Times New Roman" w:cs="Times New Roman"/>
          <w:sz w:val="24"/>
          <w:szCs w:val="24"/>
        </w:rPr>
        <w:t>ource</w:t>
      </w:r>
      <w:r w:rsidR="0020342A">
        <w:rPr>
          <w:rFonts w:ascii="Times New Roman" w:hAnsi="Times New Roman" w:cs="Times New Roman"/>
          <w:sz w:val="24"/>
          <w:szCs w:val="24"/>
        </w:rPr>
        <w:t xml:space="preserve"> (</w:t>
      </w:r>
      <w:proofErr w:type="spellStart"/>
      <w:r w:rsidR="0020342A">
        <w:rPr>
          <w:rFonts w:ascii="Times New Roman" w:hAnsi="Times New Roman" w:cs="Times New Roman"/>
          <w:sz w:val="24"/>
          <w:szCs w:val="24"/>
        </w:rPr>
        <w:t>Sork</w:t>
      </w:r>
      <w:proofErr w:type="spellEnd"/>
      <w:r w:rsidR="0020342A">
        <w:rPr>
          <w:rFonts w:ascii="Times New Roman" w:hAnsi="Times New Roman" w:cs="Times New Roman"/>
          <w:sz w:val="24"/>
          <w:szCs w:val="24"/>
        </w:rPr>
        <w:t xml:space="preserve"> et. al 2016)</w:t>
      </w:r>
      <w:r w:rsidR="00A06DC9">
        <w:rPr>
          <w:rFonts w:ascii="Times New Roman" w:hAnsi="Times New Roman" w:cs="Times New Roman"/>
          <w:sz w:val="24"/>
          <w:szCs w:val="24"/>
        </w:rPr>
        <w:t xml:space="preserve">. </w:t>
      </w:r>
      <w:r w:rsidR="0020342A">
        <w:rPr>
          <w:rFonts w:ascii="Times New Roman" w:hAnsi="Times New Roman" w:cs="Times New Roman"/>
          <w:sz w:val="24"/>
          <w:szCs w:val="24"/>
        </w:rPr>
        <w:t xml:space="preserve">Oak trees such as </w:t>
      </w:r>
      <w:r w:rsidR="00A83FEE">
        <w:rPr>
          <w:rFonts w:ascii="Times New Roman" w:hAnsi="Times New Roman" w:cs="Times New Roman"/>
          <w:sz w:val="24"/>
          <w:szCs w:val="24"/>
        </w:rPr>
        <w:t>V</w:t>
      </w:r>
      <w:r w:rsidR="0020342A">
        <w:rPr>
          <w:rFonts w:ascii="Times New Roman" w:hAnsi="Times New Roman" w:cs="Times New Roman"/>
          <w:sz w:val="24"/>
          <w:szCs w:val="24"/>
        </w:rPr>
        <w:t xml:space="preserve">alley </w:t>
      </w:r>
      <w:r w:rsidR="00A83FEE">
        <w:rPr>
          <w:rFonts w:ascii="Times New Roman" w:hAnsi="Times New Roman" w:cs="Times New Roman"/>
          <w:sz w:val="24"/>
          <w:szCs w:val="24"/>
        </w:rPr>
        <w:t>O</w:t>
      </w:r>
      <w:r w:rsidR="0020342A">
        <w:rPr>
          <w:rFonts w:ascii="Times New Roman" w:hAnsi="Times New Roman" w:cs="Times New Roman"/>
          <w:sz w:val="24"/>
          <w:szCs w:val="24"/>
        </w:rPr>
        <w:t xml:space="preserve">ak are used as inexpensive, renewable raw material for hardwood lumber </w:t>
      </w:r>
      <w:r w:rsidR="0020342A" w:rsidRPr="0020342A">
        <w:rPr>
          <w:rFonts w:ascii="Times New Roman" w:hAnsi="Times New Roman" w:cs="Times New Roman"/>
          <w:sz w:val="24"/>
          <w:szCs w:val="24"/>
        </w:rPr>
        <w:t>(</w:t>
      </w:r>
      <w:proofErr w:type="spellStart"/>
      <w:r w:rsidR="0020342A" w:rsidRPr="0020342A">
        <w:rPr>
          <w:rFonts w:ascii="Times New Roman" w:hAnsi="Times New Roman" w:cs="Times New Roman"/>
          <w:sz w:val="24"/>
          <w:szCs w:val="24"/>
        </w:rPr>
        <w:t>Luppold</w:t>
      </w:r>
      <w:proofErr w:type="spellEnd"/>
      <w:r w:rsidR="0020342A" w:rsidRPr="0020342A">
        <w:rPr>
          <w:rFonts w:ascii="Times New Roman" w:hAnsi="Times New Roman" w:cs="Times New Roman"/>
          <w:sz w:val="24"/>
          <w:szCs w:val="24"/>
        </w:rPr>
        <w:t xml:space="preserve"> and </w:t>
      </w:r>
      <w:proofErr w:type="spellStart"/>
      <w:r w:rsidR="0020342A" w:rsidRPr="0020342A">
        <w:rPr>
          <w:rFonts w:ascii="Times New Roman" w:hAnsi="Times New Roman" w:cs="Times New Roman"/>
          <w:sz w:val="24"/>
          <w:szCs w:val="24"/>
        </w:rPr>
        <w:t>Bumgardner</w:t>
      </w:r>
      <w:proofErr w:type="spellEnd"/>
      <w:r w:rsidR="0020342A" w:rsidRPr="0020342A">
        <w:rPr>
          <w:rFonts w:ascii="Times New Roman" w:hAnsi="Times New Roman" w:cs="Times New Roman"/>
          <w:sz w:val="24"/>
          <w:szCs w:val="24"/>
        </w:rPr>
        <w:t xml:space="preserve"> 2013)</w:t>
      </w:r>
      <w:r w:rsidR="00A83FEE">
        <w:rPr>
          <w:rFonts w:ascii="Times New Roman" w:hAnsi="Times New Roman" w:cs="Times New Roman"/>
          <w:sz w:val="24"/>
          <w:szCs w:val="24"/>
        </w:rPr>
        <w:t xml:space="preserve"> </w:t>
      </w:r>
      <w:r w:rsidR="00862165">
        <w:rPr>
          <w:rFonts w:ascii="Times New Roman" w:hAnsi="Times New Roman" w:cs="Times New Roman"/>
          <w:sz w:val="24"/>
          <w:szCs w:val="24"/>
        </w:rPr>
        <w:t xml:space="preserve">found </w:t>
      </w:r>
      <w:r w:rsidR="00A83FEE">
        <w:rPr>
          <w:rFonts w:ascii="Times New Roman" w:hAnsi="Times New Roman" w:cs="Times New Roman"/>
          <w:sz w:val="24"/>
          <w:szCs w:val="24"/>
        </w:rPr>
        <w:t xml:space="preserve">throughout hunting and range territories </w:t>
      </w:r>
      <w:r w:rsidR="00A83FEE" w:rsidRPr="00A83FEE">
        <w:rPr>
          <w:rFonts w:ascii="Times New Roman" w:hAnsi="Times New Roman" w:cs="Times New Roman"/>
          <w:sz w:val="24"/>
          <w:szCs w:val="24"/>
        </w:rPr>
        <w:t>(</w:t>
      </w:r>
      <w:proofErr w:type="spellStart"/>
      <w:r w:rsidR="00A83FEE" w:rsidRPr="00A83FEE">
        <w:rPr>
          <w:rFonts w:ascii="Times New Roman" w:hAnsi="Times New Roman" w:cs="Times New Roman"/>
          <w:sz w:val="24"/>
          <w:szCs w:val="24"/>
        </w:rPr>
        <w:t>Standiford</w:t>
      </w:r>
      <w:proofErr w:type="spellEnd"/>
      <w:r w:rsidR="00A83FEE" w:rsidRPr="00A83FEE">
        <w:rPr>
          <w:rFonts w:ascii="Times New Roman" w:hAnsi="Times New Roman" w:cs="Times New Roman"/>
          <w:sz w:val="24"/>
          <w:szCs w:val="24"/>
        </w:rPr>
        <w:t xml:space="preserve"> and Howitt 1993; Kroeger et al. 2010)</w:t>
      </w:r>
      <w:r w:rsidR="0020342A">
        <w:rPr>
          <w:rFonts w:ascii="Times New Roman" w:hAnsi="Times New Roman" w:cs="Times New Roman"/>
          <w:sz w:val="24"/>
          <w:szCs w:val="24"/>
        </w:rPr>
        <w:t>.</w:t>
      </w:r>
      <w:r w:rsidR="00A83FEE">
        <w:rPr>
          <w:rFonts w:ascii="Times New Roman" w:hAnsi="Times New Roman" w:cs="Times New Roman"/>
          <w:sz w:val="24"/>
          <w:szCs w:val="24"/>
        </w:rPr>
        <w:t xml:space="preserve"> </w:t>
      </w:r>
      <w:r w:rsidR="00935C16">
        <w:rPr>
          <w:rFonts w:ascii="Times New Roman" w:hAnsi="Times New Roman" w:cs="Times New Roman"/>
          <w:sz w:val="24"/>
          <w:szCs w:val="24"/>
        </w:rPr>
        <w:t xml:space="preserve">Ecologically, </w:t>
      </w:r>
      <w:r w:rsidR="00862165">
        <w:rPr>
          <w:rFonts w:ascii="Times New Roman" w:hAnsi="Times New Roman" w:cs="Times New Roman"/>
          <w:sz w:val="24"/>
          <w:szCs w:val="24"/>
        </w:rPr>
        <w:t xml:space="preserve">Valley Oak is also a source of nutrition for wildlife in those regions </w:t>
      </w:r>
      <w:r w:rsidR="00862165" w:rsidRPr="00862165">
        <w:rPr>
          <w:rFonts w:ascii="Times New Roman" w:hAnsi="Times New Roman" w:cs="Times New Roman"/>
          <w:sz w:val="24"/>
          <w:szCs w:val="24"/>
        </w:rPr>
        <w:t>(Dahlgren et al. 1997; Herman et al. 2003).</w:t>
      </w:r>
      <w:r w:rsidR="00935C16">
        <w:rPr>
          <w:rFonts w:ascii="Times New Roman" w:hAnsi="Times New Roman" w:cs="Times New Roman"/>
          <w:sz w:val="24"/>
          <w:szCs w:val="24"/>
        </w:rPr>
        <w:t xml:space="preserve"> Oak ecosystems stabilize the habitats of aquatic and terrestrial animals </w:t>
      </w:r>
      <w:r w:rsidR="00935C16" w:rsidRPr="00935C16">
        <w:rPr>
          <w:rFonts w:ascii="Times New Roman" w:hAnsi="Times New Roman" w:cs="Times New Roman"/>
          <w:sz w:val="24"/>
          <w:szCs w:val="24"/>
        </w:rPr>
        <w:t>(</w:t>
      </w:r>
      <w:proofErr w:type="spellStart"/>
      <w:r w:rsidR="00935C16" w:rsidRPr="00935C16">
        <w:rPr>
          <w:rFonts w:ascii="Times New Roman" w:hAnsi="Times New Roman" w:cs="Times New Roman"/>
          <w:sz w:val="24"/>
          <w:szCs w:val="24"/>
        </w:rPr>
        <w:t>Dosskey</w:t>
      </w:r>
      <w:proofErr w:type="spellEnd"/>
      <w:r w:rsidR="00935C16" w:rsidRPr="00935C16">
        <w:rPr>
          <w:rFonts w:ascii="Times New Roman" w:hAnsi="Times New Roman" w:cs="Times New Roman"/>
          <w:sz w:val="24"/>
          <w:szCs w:val="24"/>
        </w:rPr>
        <w:t xml:space="preserve"> et al. 1997; Kroeger et al. 2010).</w:t>
      </w:r>
      <w:r w:rsidR="007C7285">
        <w:rPr>
          <w:rFonts w:ascii="Times New Roman" w:hAnsi="Times New Roman" w:cs="Times New Roman"/>
          <w:sz w:val="24"/>
          <w:szCs w:val="24"/>
        </w:rPr>
        <w:t xml:space="preserve"> Culturally, oak trees are used to beautify </w:t>
      </w:r>
      <w:r w:rsidR="00154691">
        <w:rPr>
          <w:rFonts w:ascii="Times New Roman" w:hAnsi="Times New Roman" w:cs="Times New Roman"/>
          <w:sz w:val="24"/>
          <w:szCs w:val="24"/>
        </w:rPr>
        <w:t>urban</w:t>
      </w:r>
      <w:r w:rsidR="007C7285">
        <w:rPr>
          <w:rFonts w:ascii="Times New Roman" w:hAnsi="Times New Roman" w:cs="Times New Roman"/>
          <w:sz w:val="24"/>
          <w:szCs w:val="24"/>
        </w:rPr>
        <w:t xml:space="preserve"> areas and as a source of food by native cultures </w:t>
      </w:r>
      <w:r w:rsidR="007C7285" w:rsidRPr="007C7285">
        <w:rPr>
          <w:rFonts w:ascii="Times New Roman" w:hAnsi="Times New Roman" w:cs="Times New Roman"/>
          <w:sz w:val="24"/>
          <w:szCs w:val="24"/>
        </w:rPr>
        <w:t>(</w:t>
      </w:r>
      <w:r w:rsidR="00A30EC9">
        <w:rPr>
          <w:rFonts w:ascii="Times New Roman" w:hAnsi="Times New Roman" w:cs="Times New Roman"/>
          <w:sz w:val="24"/>
          <w:szCs w:val="24"/>
        </w:rPr>
        <w:t>Pavlik et al. 2006</w:t>
      </w:r>
      <w:r w:rsidR="007C7285" w:rsidRPr="007C7285">
        <w:rPr>
          <w:rFonts w:ascii="Times New Roman" w:hAnsi="Times New Roman" w:cs="Times New Roman"/>
          <w:sz w:val="24"/>
          <w:szCs w:val="24"/>
        </w:rPr>
        <w:t xml:space="preserve">; </w:t>
      </w:r>
      <w:r w:rsidR="006424AB">
        <w:rPr>
          <w:rFonts w:ascii="Times New Roman" w:hAnsi="Times New Roman" w:cs="Times New Roman"/>
          <w:sz w:val="24"/>
          <w:szCs w:val="24"/>
        </w:rPr>
        <w:t>Anderson et al. 2013</w:t>
      </w:r>
      <w:r w:rsidR="007C7285" w:rsidRPr="007C7285">
        <w:rPr>
          <w:rFonts w:ascii="Times New Roman" w:hAnsi="Times New Roman" w:cs="Times New Roman"/>
          <w:sz w:val="24"/>
          <w:szCs w:val="24"/>
        </w:rPr>
        <w:t>).</w:t>
      </w:r>
      <w:r w:rsidR="007C7285">
        <w:rPr>
          <w:rFonts w:ascii="Times New Roman" w:hAnsi="Times New Roman" w:cs="Times New Roman"/>
          <w:sz w:val="24"/>
          <w:szCs w:val="24"/>
        </w:rPr>
        <w:t xml:space="preserve"> </w:t>
      </w:r>
    </w:p>
    <w:p w14:paraId="3B3489B9" w14:textId="77777777" w:rsidR="002E4E7F" w:rsidRPr="002E4E7F" w:rsidRDefault="00786620" w:rsidP="002E4E7F">
      <w:pPr>
        <w:spacing w:line="480" w:lineRule="auto"/>
        <w:rPr>
          <w:rFonts w:ascii="Times New Roman" w:hAnsi="Times New Roman" w:cs="Times New Roman"/>
          <w:sz w:val="24"/>
          <w:szCs w:val="24"/>
        </w:rPr>
      </w:pPr>
      <w:r>
        <w:rPr>
          <w:rFonts w:ascii="Times New Roman" w:hAnsi="Times New Roman" w:cs="Times New Roman"/>
          <w:sz w:val="24"/>
          <w:szCs w:val="24"/>
        </w:rPr>
        <w:tab/>
        <w:t>All of these are reasons to invest in the maintenance of oak ecosystems.</w:t>
      </w:r>
      <w:r w:rsidR="00AB612E">
        <w:rPr>
          <w:rFonts w:ascii="Times New Roman" w:hAnsi="Times New Roman" w:cs="Times New Roman"/>
          <w:sz w:val="24"/>
          <w:szCs w:val="24"/>
        </w:rPr>
        <w:t xml:space="preserve"> To preserve their ecosystems, oaks are planted by selective harvesting and by their own natural reproduction. However, a problem with using selective harvesting is rapid climate change </w:t>
      </w:r>
      <w:r w:rsidR="00AB612E" w:rsidRPr="00AB612E">
        <w:rPr>
          <w:rFonts w:ascii="Times New Roman" w:hAnsi="Times New Roman" w:cs="Times New Roman"/>
          <w:sz w:val="24"/>
          <w:szCs w:val="24"/>
        </w:rPr>
        <w:t>(</w:t>
      </w:r>
      <w:proofErr w:type="spellStart"/>
      <w:r w:rsidR="00AB612E" w:rsidRPr="00AB612E">
        <w:rPr>
          <w:rFonts w:ascii="Times New Roman" w:hAnsi="Times New Roman" w:cs="Times New Roman"/>
          <w:sz w:val="24"/>
          <w:szCs w:val="24"/>
        </w:rPr>
        <w:t>Spittlehouse</w:t>
      </w:r>
      <w:proofErr w:type="spellEnd"/>
      <w:r w:rsidR="00AB612E" w:rsidRPr="00AB612E">
        <w:rPr>
          <w:rFonts w:ascii="Times New Roman" w:hAnsi="Times New Roman" w:cs="Times New Roman"/>
          <w:sz w:val="24"/>
          <w:szCs w:val="24"/>
        </w:rPr>
        <w:t xml:space="preserve"> and Stewart 2004; Millar</w:t>
      </w:r>
      <w:r w:rsidR="006424AB">
        <w:rPr>
          <w:rFonts w:ascii="Times New Roman" w:hAnsi="Times New Roman" w:cs="Times New Roman"/>
          <w:sz w:val="24"/>
          <w:szCs w:val="24"/>
        </w:rPr>
        <w:t xml:space="preserve"> </w:t>
      </w:r>
      <w:r w:rsidR="00AB612E" w:rsidRPr="00AB612E">
        <w:rPr>
          <w:rFonts w:ascii="Times New Roman" w:hAnsi="Times New Roman" w:cs="Times New Roman"/>
          <w:sz w:val="24"/>
          <w:szCs w:val="24"/>
        </w:rPr>
        <w:t>et al. 2007; Aitken and Whitlock 2013; Aitken et al. 2008).</w:t>
      </w:r>
      <w:r w:rsidR="00AB612E">
        <w:rPr>
          <w:rFonts w:ascii="Times New Roman" w:hAnsi="Times New Roman" w:cs="Times New Roman"/>
          <w:sz w:val="24"/>
          <w:szCs w:val="24"/>
        </w:rPr>
        <w:t xml:space="preserve"> Climate</w:t>
      </w:r>
      <w:r w:rsidR="002E4E7F">
        <w:rPr>
          <w:rFonts w:ascii="Times New Roman" w:hAnsi="Times New Roman" w:cs="Times New Roman"/>
          <w:sz w:val="24"/>
          <w:szCs w:val="24"/>
        </w:rPr>
        <w:t>s</w:t>
      </w:r>
      <w:r w:rsidR="00AB612E">
        <w:rPr>
          <w:rFonts w:ascii="Times New Roman" w:hAnsi="Times New Roman" w:cs="Times New Roman"/>
          <w:sz w:val="24"/>
          <w:szCs w:val="24"/>
        </w:rPr>
        <w:t xml:space="preserve"> around the world are quickly changing due to industrialization, and </w:t>
      </w:r>
      <w:r w:rsidR="00F05C66">
        <w:rPr>
          <w:rFonts w:ascii="Times New Roman" w:hAnsi="Times New Roman" w:cs="Times New Roman"/>
          <w:sz w:val="24"/>
          <w:szCs w:val="24"/>
        </w:rPr>
        <w:t>this</w:t>
      </w:r>
      <w:r w:rsidR="00AB612E">
        <w:rPr>
          <w:rFonts w:ascii="Times New Roman" w:hAnsi="Times New Roman" w:cs="Times New Roman"/>
          <w:sz w:val="24"/>
          <w:szCs w:val="24"/>
        </w:rPr>
        <w:t xml:space="preserve"> may disrupt the health of oak ecosystems. To </w:t>
      </w:r>
      <w:r w:rsidR="00154691">
        <w:rPr>
          <w:rFonts w:ascii="Times New Roman" w:hAnsi="Times New Roman" w:cs="Times New Roman"/>
          <w:sz w:val="24"/>
          <w:szCs w:val="24"/>
        </w:rPr>
        <w:t xml:space="preserve">account for </w:t>
      </w:r>
      <w:r w:rsidR="00AB612E">
        <w:rPr>
          <w:rFonts w:ascii="Times New Roman" w:hAnsi="Times New Roman" w:cs="Times New Roman"/>
          <w:sz w:val="24"/>
          <w:szCs w:val="24"/>
        </w:rPr>
        <w:t xml:space="preserve">this, researchers wish to better understand the genes that control </w:t>
      </w:r>
      <w:r w:rsidR="00DB0B5A">
        <w:rPr>
          <w:rFonts w:ascii="Times New Roman" w:hAnsi="Times New Roman" w:cs="Times New Roman"/>
          <w:sz w:val="24"/>
          <w:szCs w:val="24"/>
        </w:rPr>
        <w:t>the oak’s adaptation to climate change. This would allow genetic engineers to design seeds that are resistant to extremes in climate change (</w:t>
      </w:r>
      <w:proofErr w:type="spellStart"/>
      <w:r w:rsidR="00DB0B5A">
        <w:rPr>
          <w:rFonts w:ascii="Times New Roman" w:hAnsi="Times New Roman" w:cs="Times New Roman"/>
          <w:sz w:val="24"/>
          <w:szCs w:val="24"/>
        </w:rPr>
        <w:t>Sork</w:t>
      </w:r>
      <w:proofErr w:type="spellEnd"/>
      <w:r w:rsidR="00DB0B5A">
        <w:rPr>
          <w:rFonts w:ascii="Times New Roman" w:hAnsi="Times New Roman" w:cs="Times New Roman"/>
          <w:sz w:val="24"/>
          <w:szCs w:val="24"/>
        </w:rPr>
        <w:t xml:space="preserve"> et al 2016).</w:t>
      </w:r>
      <w:r w:rsidR="00D21458">
        <w:rPr>
          <w:rFonts w:ascii="Times New Roman" w:hAnsi="Times New Roman" w:cs="Times New Roman"/>
          <w:sz w:val="24"/>
          <w:szCs w:val="24"/>
        </w:rPr>
        <w:t xml:space="preserve"> To make this easier, researchers have published drafts of the nuclear and chloroplast genomes</w:t>
      </w:r>
      <w:r w:rsidR="00EF4491">
        <w:rPr>
          <w:rFonts w:ascii="Times New Roman" w:hAnsi="Times New Roman" w:cs="Times New Roman"/>
          <w:sz w:val="24"/>
          <w:szCs w:val="24"/>
        </w:rPr>
        <w:t xml:space="preserve"> of </w:t>
      </w:r>
      <w:proofErr w:type="spellStart"/>
      <w:r w:rsidR="00EF4491">
        <w:rPr>
          <w:rFonts w:ascii="Times New Roman" w:hAnsi="Times New Roman" w:cs="Times New Roman"/>
          <w:sz w:val="24"/>
          <w:szCs w:val="24"/>
        </w:rPr>
        <w:t>Quercus</w:t>
      </w:r>
      <w:proofErr w:type="spellEnd"/>
      <w:r w:rsidR="00EF4491">
        <w:rPr>
          <w:rFonts w:ascii="Times New Roman" w:hAnsi="Times New Roman" w:cs="Times New Roman"/>
          <w:sz w:val="24"/>
          <w:szCs w:val="24"/>
        </w:rPr>
        <w:t xml:space="preserve"> </w:t>
      </w:r>
      <w:proofErr w:type="spellStart"/>
      <w:r w:rsidR="00EF4491">
        <w:rPr>
          <w:rFonts w:ascii="Times New Roman" w:hAnsi="Times New Roman" w:cs="Times New Roman"/>
          <w:sz w:val="24"/>
          <w:szCs w:val="24"/>
        </w:rPr>
        <w:t>lobata</w:t>
      </w:r>
      <w:proofErr w:type="spellEnd"/>
      <w:r w:rsidR="00EF4491">
        <w:rPr>
          <w:rFonts w:ascii="Times New Roman" w:hAnsi="Times New Roman" w:cs="Times New Roman"/>
          <w:sz w:val="24"/>
          <w:szCs w:val="24"/>
        </w:rPr>
        <w:t xml:space="preserve"> </w:t>
      </w:r>
      <w:r w:rsidR="002E4E7F" w:rsidRPr="002E4E7F">
        <w:rPr>
          <w:rFonts w:ascii="Times New Roman" w:hAnsi="Times New Roman" w:cs="Times New Roman"/>
          <w:sz w:val="24"/>
          <w:szCs w:val="24"/>
        </w:rPr>
        <w:t xml:space="preserve">(e.g., </w:t>
      </w:r>
      <w:proofErr w:type="spellStart"/>
      <w:r w:rsidR="002E4E7F" w:rsidRPr="002E4E7F">
        <w:rPr>
          <w:rFonts w:ascii="Times New Roman" w:hAnsi="Times New Roman" w:cs="Times New Roman"/>
          <w:sz w:val="24"/>
          <w:szCs w:val="24"/>
        </w:rPr>
        <w:t>Derory</w:t>
      </w:r>
      <w:proofErr w:type="spellEnd"/>
      <w:r w:rsidR="002E4E7F" w:rsidRPr="002E4E7F">
        <w:rPr>
          <w:rFonts w:ascii="Times New Roman" w:hAnsi="Times New Roman" w:cs="Times New Roman"/>
          <w:sz w:val="24"/>
          <w:szCs w:val="24"/>
        </w:rPr>
        <w:t xml:space="preserve"> et al. 2006; </w:t>
      </w:r>
      <w:proofErr w:type="spellStart"/>
      <w:r w:rsidR="002E4E7F" w:rsidRPr="002E4E7F">
        <w:rPr>
          <w:rFonts w:ascii="Times New Roman" w:hAnsi="Times New Roman" w:cs="Times New Roman"/>
          <w:sz w:val="24"/>
          <w:szCs w:val="24"/>
        </w:rPr>
        <w:t>Gugger</w:t>
      </w:r>
      <w:proofErr w:type="spellEnd"/>
      <w:r w:rsidR="002E4E7F" w:rsidRPr="002E4E7F">
        <w:rPr>
          <w:rFonts w:ascii="Times New Roman" w:hAnsi="Times New Roman" w:cs="Times New Roman"/>
          <w:sz w:val="24"/>
          <w:szCs w:val="24"/>
        </w:rPr>
        <w:t xml:space="preserve"> et al. 2016a; </w:t>
      </w:r>
      <w:proofErr w:type="spellStart"/>
      <w:r w:rsidR="002E4E7F" w:rsidRPr="002E4E7F">
        <w:rPr>
          <w:rFonts w:ascii="Times New Roman" w:hAnsi="Times New Roman" w:cs="Times New Roman"/>
          <w:sz w:val="24"/>
          <w:szCs w:val="24"/>
        </w:rPr>
        <w:t>Spiess</w:t>
      </w:r>
      <w:proofErr w:type="spellEnd"/>
      <w:r w:rsidR="002E4E7F" w:rsidRPr="002E4E7F">
        <w:rPr>
          <w:rFonts w:ascii="Times New Roman" w:hAnsi="Times New Roman" w:cs="Times New Roman"/>
          <w:sz w:val="24"/>
          <w:szCs w:val="24"/>
        </w:rPr>
        <w:t xml:space="preserve"> et al. 2012; </w:t>
      </w:r>
      <w:proofErr w:type="spellStart"/>
      <w:r w:rsidR="002E4E7F" w:rsidRPr="002E4E7F">
        <w:rPr>
          <w:rFonts w:ascii="Times New Roman" w:hAnsi="Times New Roman" w:cs="Times New Roman"/>
          <w:sz w:val="24"/>
          <w:szCs w:val="24"/>
        </w:rPr>
        <w:t>Sork</w:t>
      </w:r>
      <w:proofErr w:type="spellEnd"/>
      <w:r w:rsidR="002E4E7F" w:rsidRPr="002E4E7F">
        <w:rPr>
          <w:rFonts w:ascii="Times New Roman" w:hAnsi="Times New Roman" w:cs="Times New Roman"/>
          <w:sz w:val="24"/>
          <w:szCs w:val="24"/>
        </w:rPr>
        <w:t xml:space="preserve"> et al. 2016).</w:t>
      </w:r>
      <w:r w:rsidR="0073050C">
        <w:rPr>
          <w:rFonts w:ascii="Times New Roman" w:hAnsi="Times New Roman" w:cs="Times New Roman"/>
          <w:sz w:val="24"/>
          <w:szCs w:val="24"/>
        </w:rPr>
        <w:t xml:space="preserve"> </w:t>
      </w:r>
    </w:p>
    <w:p w14:paraId="69945F9D" w14:textId="77777777" w:rsidR="00AB612E" w:rsidRDefault="002E4E7F" w:rsidP="00D84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Reference genomes allow scientists </w:t>
      </w:r>
      <w:r w:rsidR="00154691">
        <w:rPr>
          <w:rFonts w:ascii="Times New Roman" w:hAnsi="Times New Roman" w:cs="Times New Roman"/>
          <w:sz w:val="24"/>
          <w:szCs w:val="24"/>
        </w:rPr>
        <w:t xml:space="preserve">to </w:t>
      </w:r>
      <w:r w:rsidR="00B50EA7">
        <w:rPr>
          <w:rFonts w:ascii="Times New Roman" w:hAnsi="Times New Roman" w:cs="Times New Roman"/>
          <w:sz w:val="24"/>
          <w:szCs w:val="24"/>
        </w:rPr>
        <w:t>determine</w:t>
      </w:r>
      <w:r>
        <w:rPr>
          <w:rFonts w:ascii="Times New Roman" w:hAnsi="Times New Roman" w:cs="Times New Roman"/>
          <w:sz w:val="24"/>
          <w:szCs w:val="24"/>
        </w:rPr>
        <w:t xml:space="preserve"> gene models and understand the evolution of the species (</w:t>
      </w:r>
      <w:proofErr w:type="spellStart"/>
      <w:r>
        <w:rPr>
          <w:rFonts w:ascii="Times New Roman" w:hAnsi="Times New Roman" w:cs="Times New Roman"/>
          <w:sz w:val="24"/>
          <w:szCs w:val="24"/>
        </w:rPr>
        <w:t>Sork</w:t>
      </w:r>
      <w:proofErr w:type="spellEnd"/>
      <w:r>
        <w:rPr>
          <w:rFonts w:ascii="Times New Roman" w:hAnsi="Times New Roman" w:cs="Times New Roman"/>
          <w:sz w:val="24"/>
          <w:szCs w:val="24"/>
        </w:rPr>
        <w:t xml:space="preserve"> et al 2016).</w:t>
      </w:r>
      <w:r w:rsidR="00851CF9">
        <w:rPr>
          <w:rFonts w:ascii="Times New Roman" w:hAnsi="Times New Roman" w:cs="Times New Roman"/>
          <w:sz w:val="24"/>
          <w:szCs w:val="24"/>
        </w:rPr>
        <w:t xml:space="preserve"> For the sake of the preservation of oak ecosystems, a reference genome of </w:t>
      </w:r>
      <w:proofErr w:type="spellStart"/>
      <w:r w:rsidR="00851CF9">
        <w:rPr>
          <w:rFonts w:ascii="Times New Roman" w:hAnsi="Times New Roman" w:cs="Times New Roman"/>
          <w:sz w:val="24"/>
          <w:szCs w:val="24"/>
        </w:rPr>
        <w:t>Quercus</w:t>
      </w:r>
      <w:proofErr w:type="spellEnd"/>
      <w:r w:rsidR="00851CF9">
        <w:rPr>
          <w:rFonts w:ascii="Times New Roman" w:hAnsi="Times New Roman" w:cs="Times New Roman"/>
          <w:sz w:val="24"/>
          <w:szCs w:val="24"/>
        </w:rPr>
        <w:t xml:space="preserve"> </w:t>
      </w:r>
      <w:proofErr w:type="spellStart"/>
      <w:r w:rsidR="00851CF9">
        <w:rPr>
          <w:rFonts w:ascii="Times New Roman" w:hAnsi="Times New Roman" w:cs="Times New Roman"/>
          <w:sz w:val="24"/>
          <w:szCs w:val="24"/>
        </w:rPr>
        <w:t>lobata</w:t>
      </w:r>
      <w:proofErr w:type="spellEnd"/>
      <w:r w:rsidR="006C42C3">
        <w:rPr>
          <w:rFonts w:ascii="Times New Roman" w:hAnsi="Times New Roman" w:cs="Times New Roman"/>
          <w:sz w:val="24"/>
          <w:szCs w:val="24"/>
        </w:rPr>
        <w:t xml:space="preserve"> would facilitate </w:t>
      </w:r>
      <w:r w:rsidR="00417B06">
        <w:rPr>
          <w:rFonts w:ascii="Times New Roman" w:hAnsi="Times New Roman" w:cs="Times New Roman"/>
          <w:sz w:val="24"/>
          <w:szCs w:val="24"/>
        </w:rPr>
        <w:t xml:space="preserve">the identification of </w:t>
      </w:r>
      <w:r w:rsidR="006C42C3">
        <w:rPr>
          <w:rFonts w:ascii="Times New Roman" w:hAnsi="Times New Roman" w:cs="Times New Roman"/>
          <w:sz w:val="24"/>
          <w:szCs w:val="24"/>
        </w:rPr>
        <w:t xml:space="preserve">genes that specialize </w:t>
      </w:r>
      <w:r w:rsidR="00A05690">
        <w:rPr>
          <w:rFonts w:ascii="Times New Roman" w:hAnsi="Times New Roman" w:cs="Times New Roman"/>
          <w:sz w:val="24"/>
          <w:szCs w:val="24"/>
        </w:rPr>
        <w:t xml:space="preserve">in </w:t>
      </w:r>
      <w:r w:rsidR="006C42C3">
        <w:rPr>
          <w:rFonts w:ascii="Times New Roman" w:hAnsi="Times New Roman" w:cs="Times New Roman"/>
          <w:sz w:val="24"/>
          <w:szCs w:val="24"/>
        </w:rPr>
        <w:t>the plant’s adaptation to climate change</w:t>
      </w:r>
      <w:r w:rsidR="00A05690">
        <w:rPr>
          <w:rFonts w:ascii="Times New Roman" w:hAnsi="Times New Roman" w:cs="Times New Roman"/>
          <w:sz w:val="24"/>
          <w:szCs w:val="24"/>
        </w:rPr>
        <w:t xml:space="preserve"> (</w:t>
      </w:r>
      <w:proofErr w:type="spellStart"/>
      <w:r w:rsidR="00A05690">
        <w:rPr>
          <w:rFonts w:ascii="Times New Roman" w:hAnsi="Times New Roman" w:cs="Times New Roman"/>
          <w:sz w:val="24"/>
          <w:szCs w:val="24"/>
        </w:rPr>
        <w:t>Sork</w:t>
      </w:r>
      <w:proofErr w:type="spellEnd"/>
      <w:r w:rsidR="00A05690">
        <w:rPr>
          <w:rFonts w:ascii="Times New Roman" w:hAnsi="Times New Roman" w:cs="Times New Roman"/>
          <w:sz w:val="24"/>
          <w:szCs w:val="24"/>
        </w:rPr>
        <w:t xml:space="preserve"> et al 2016)</w:t>
      </w:r>
      <w:r w:rsidR="006C42C3">
        <w:rPr>
          <w:rFonts w:ascii="Times New Roman" w:hAnsi="Times New Roman" w:cs="Times New Roman"/>
          <w:sz w:val="24"/>
          <w:szCs w:val="24"/>
        </w:rPr>
        <w:t>.</w:t>
      </w:r>
      <w:r w:rsidR="00417B06">
        <w:rPr>
          <w:rFonts w:ascii="Times New Roman" w:hAnsi="Times New Roman" w:cs="Times New Roman"/>
          <w:sz w:val="24"/>
          <w:szCs w:val="24"/>
        </w:rPr>
        <w:t xml:space="preserve"> Although past work such as </w:t>
      </w:r>
      <w:proofErr w:type="spellStart"/>
      <w:r w:rsidR="005B6D69">
        <w:rPr>
          <w:rFonts w:ascii="Times New Roman" w:hAnsi="Times New Roman" w:cs="Times New Roman"/>
          <w:sz w:val="24"/>
          <w:szCs w:val="24"/>
        </w:rPr>
        <w:t>Sork</w:t>
      </w:r>
      <w:proofErr w:type="spellEnd"/>
      <w:r w:rsidR="005B6D69">
        <w:rPr>
          <w:rFonts w:ascii="Times New Roman" w:hAnsi="Times New Roman" w:cs="Times New Roman"/>
          <w:sz w:val="24"/>
          <w:szCs w:val="24"/>
        </w:rPr>
        <w:t xml:space="preserve"> et al. 2016 have published drafts of the </w:t>
      </w:r>
      <w:r w:rsidR="00B10863">
        <w:rPr>
          <w:rFonts w:ascii="Times New Roman" w:hAnsi="Times New Roman" w:cs="Times New Roman"/>
          <w:sz w:val="24"/>
          <w:szCs w:val="24"/>
        </w:rPr>
        <w:t xml:space="preserve">annotated </w:t>
      </w:r>
      <w:r w:rsidR="005B6D69">
        <w:rPr>
          <w:rFonts w:ascii="Times New Roman" w:hAnsi="Times New Roman" w:cs="Times New Roman"/>
          <w:sz w:val="24"/>
          <w:szCs w:val="24"/>
        </w:rPr>
        <w:t xml:space="preserve">reference genome for </w:t>
      </w:r>
      <w:proofErr w:type="spellStart"/>
      <w:r w:rsidR="005B6D69">
        <w:rPr>
          <w:rFonts w:ascii="Times New Roman" w:hAnsi="Times New Roman" w:cs="Times New Roman"/>
          <w:sz w:val="24"/>
          <w:szCs w:val="24"/>
        </w:rPr>
        <w:t>Quercus</w:t>
      </w:r>
      <w:proofErr w:type="spellEnd"/>
      <w:r w:rsidR="005B6D69">
        <w:rPr>
          <w:rFonts w:ascii="Times New Roman" w:hAnsi="Times New Roman" w:cs="Times New Roman"/>
          <w:sz w:val="24"/>
          <w:szCs w:val="24"/>
        </w:rPr>
        <w:t xml:space="preserve"> </w:t>
      </w:r>
      <w:proofErr w:type="spellStart"/>
      <w:r w:rsidR="005B6D69">
        <w:rPr>
          <w:rFonts w:ascii="Times New Roman" w:hAnsi="Times New Roman" w:cs="Times New Roman"/>
          <w:sz w:val="24"/>
          <w:szCs w:val="24"/>
        </w:rPr>
        <w:t>lobata</w:t>
      </w:r>
      <w:proofErr w:type="spellEnd"/>
      <w:r w:rsidR="005B6D69">
        <w:rPr>
          <w:rFonts w:ascii="Times New Roman" w:hAnsi="Times New Roman" w:cs="Times New Roman"/>
          <w:sz w:val="24"/>
          <w:szCs w:val="24"/>
        </w:rPr>
        <w:t>, revisions</w:t>
      </w:r>
      <w:r w:rsidR="00B17875">
        <w:rPr>
          <w:rFonts w:ascii="Times New Roman" w:hAnsi="Times New Roman" w:cs="Times New Roman"/>
          <w:sz w:val="24"/>
          <w:szCs w:val="24"/>
        </w:rPr>
        <w:t xml:space="preserve"> and </w:t>
      </w:r>
      <w:r w:rsidR="00B17875">
        <w:rPr>
          <w:rFonts w:ascii="Times New Roman" w:hAnsi="Times New Roman" w:cs="Times New Roman"/>
          <w:sz w:val="24"/>
          <w:szCs w:val="24"/>
        </w:rPr>
        <w:lastRenderedPageBreak/>
        <w:t>extensions</w:t>
      </w:r>
      <w:r w:rsidR="005B6D69">
        <w:rPr>
          <w:rFonts w:ascii="Times New Roman" w:hAnsi="Times New Roman" w:cs="Times New Roman"/>
          <w:sz w:val="24"/>
          <w:szCs w:val="24"/>
        </w:rPr>
        <w:t xml:space="preserve"> to </w:t>
      </w:r>
      <w:r w:rsidR="00E4271F">
        <w:rPr>
          <w:rFonts w:ascii="Times New Roman" w:hAnsi="Times New Roman" w:cs="Times New Roman"/>
          <w:sz w:val="24"/>
          <w:szCs w:val="24"/>
        </w:rPr>
        <w:t>the annotations</w:t>
      </w:r>
      <w:r w:rsidR="005B6D69">
        <w:rPr>
          <w:rFonts w:ascii="Times New Roman" w:hAnsi="Times New Roman" w:cs="Times New Roman"/>
          <w:sz w:val="24"/>
          <w:szCs w:val="24"/>
        </w:rPr>
        <w:t xml:space="preserve"> must be made. T</w:t>
      </w:r>
      <w:r w:rsidR="00417B06">
        <w:rPr>
          <w:rFonts w:ascii="Times New Roman" w:hAnsi="Times New Roman" w:cs="Times New Roman"/>
          <w:sz w:val="24"/>
          <w:szCs w:val="24"/>
        </w:rPr>
        <w:t>his paper determines</w:t>
      </w:r>
      <w:r w:rsidR="00D04332">
        <w:rPr>
          <w:rFonts w:ascii="Times New Roman" w:hAnsi="Times New Roman" w:cs="Times New Roman"/>
          <w:sz w:val="24"/>
          <w:szCs w:val="24"/>
        </w:rPr>
        <w:t xml:space="preserve"> annotations to specific loci from </w:t>
      </w:r>
      <w:r w:rsidR="00285C9B">
        <w:rPr>
          <w:rFonts w:ascii="Times New Roman" w:hAnsi="Times New Roman" w:cs="Times New Roman"/>
          <w:sz w:val="24"/>
          <w:szCs w:val="24"/>
        </w:rPr>
        <w:t>the new genome</w:t>
      </w:r>
      <w:r w:rsidR="005B6D69">
        <w:rPr>
          <w:rFonts w:ascii="Times New Roman" w:hAnsi="Times New Roman" w:cs="Times New Roman"/>
          <w:sz w:val="24"/>
          <w:szCs w:val="24"/>
        </w:rPr>
        <w:t>.</w:t>
      </w:r>
      <w:r w:rsidR="00864E96">
        <w:rPr>
          <w:rFonts w:ascii="Times New Roman" w:hAnsi="Times New Roman" w:cs="Times New Roman"/>
          <w:sz w:val="24"/>
          <w:szCs w:val="24"/>
        </w:rPr>
        <w:t xml:space="preserve"> To annotate </w:t>
      </w:r>
      <w:r w:rsidR="00154691">
        <w:rPr>
          <w:rFonts w:ascii="Times New Roman" w:hAnsi="Times New Roman" w:cs="Times New Roman"/>
          <w:sz w:val="24"/>
          <w:szCs w:val="24"/>
        </w:rPr>
        <w:t>them</w:t>
      </w:r>
      <w:r w:rsidR="00864E96">
        <w:rPr>
          <w:rFonts w:ascii="Times New Roman" w:hAnsi="Times New Roman" w:cs="Times New Roman"/>
          <w:sz w:val="24"/>
          <w:szCs w:val="24"/>
        </w:rPr>
        <w:t xml:space="preserve">, the loci were analyzed using </w:t>
      </w:r>
      <w:r w:rsidR="00417B06">
        <w:rPr>
          <w:rFonts w:ascii="Times New Roman" w:hAnsi="Times New Roman" w:cs="Times New Roman"/>
          <w:sz w:val="24"/>
          <w:szCs w:val="24"/>
        </w:rPr>
        <w:t xml:space="preserve">the </w:t>
      </w:r>
      <w:r w:rsidR="00F83AA4">
        <w:rPr>
          <w:rFonts w:ascii="Times New Roman" w:hAnsi="Times New Roman" w:cs="Times New Roman"/>
          <w:sz w:val="24"/>
          <w:szCs w:val="24"/>
        </w:rPr>
        <w:t>Apollo genome-annotation software. Peptide sequences encoded in these genes</w:t>
      </w:r>
      <w:r w:rsidR="0038681E">
        <w:rPr>
          <w:rFonts w:ascii="Times New Roman" w:hAnsi="Times New Roman" w:cs="Times New Roman"/>
          <w:sz w:val="24"/>
          <w:szCs w:val="24"/>
        </w:rPr>
        <w:t xml:space="preserve"> </w:t>
      </w:r>
      <w:r w:rsidR="00FC7246">
        <w:rPr>
          <w:rFonts w:ascii="Times New Roman" w:hAnsi="Times New Roman" w:cs="Times New Roman"/>
          <w:sz w:val="24"/>
          <w:szCs w:val="24"/>
        </w:rPr>
        <w:t>were</w:t>
      </w:r>
      <w:r w:rsidR="0038681E">
        <w:rPr>
          <w:rFonts w:ascii="Times New Roman" w:hAnsi="Times New Roman" w:cs="Times New Roman"/>
          <w:sz w:val="24"/>
          <w:szCs w:val="24"/>
        </w:rPr>
        <w:t xml:space="preserve"> analyzed by </w:t>
      </w:r>
      <w:r w:rsidR="002908CA">
        <w:rPr>
          <w:rFonts w:ascii="Times New Roman" w:hAnsi="Times New Roman" w:cs="Times New Roman"/>
          <w:sz w:val="24"/>
          <w:szCs w:val="24"/>
        </w:rPr>
        <w:t xml:space="preserve">first finding homologous </w:t>
      </w:r>
      <w:r w:rsidR="005B2F52">
        <w:rPr>
          <w:rFonts w:ascii="Times New Roman" w:hAnsi="Times New Roman" w:cs="Times New Roman"/>
          <w:sz w:val="24"/>
          <w:szCs w:val="24"/>
        </w:rPr>
        <w:t xml:space="preserve">peptide </w:t>
      </w:r>
      <w:r w:rsidR="002908CA">
        <w:rPr>
          <w:rFonts w:ascii="Times New Roman" w:hAnsi="Times New Roman" w:cs="Times New Roman"/>
          <w:sz w:val="24"/>
          <w:szCs w:val="24"/>
        </w:rPr>
        <w:t xml:space="preserve">sequences using NCBI’s Protein BLAST. </w:t>
      </w:r>
      <w:r w:rsidR="005D2473">
        <w:rPr>
          <w:rFonts w:ascii="Times New Roman" w:hAnsi="Times New Roman" w:cs="Times New Roman"/>
          <w:sz w:val="24"/>
          <w:szCs w:val="24"/>
        </w:rPr>
        <w:t>The homologous sequences were then used to construct</w:t>
      </w:r>
      <w:r w:rsidR="00AB75D0">
        <w:rPr>
          <w:rFonts w:ascii="Times New Roman" w:hAnsi="Times New Roman" w:cs="Times New Roman"/>
          <w:sz w:val="24"/>
          <w:szCs w:val="24"/>
        </w:rPr>
        <w:t xml:space="preserve"> phylogenetic trees and Multiple Sequence Alignment using </w:t>
      </w:r>
      <w:proofErr w:type="spellStart"/>
      <w:r w:rsidR="00AB75D0">
        <w:rPr>
          <w:rFonts w:ascii="Times New Roman" w:hAnsi="Times New Roman" w:cs="Times New Roman"/>
          <w:sz w:val="24"/>
          <w:szCs w:val="24"/>
        </w:rPr>
        <w:t>Clustal</w:t>
      </w:r>
      <w:proofErr w:type="spellEnd"/>
      <w:r w:rsidR="00AB75D0">
        <w:rPr>
          <w:rFonts w:ascii="Times New Roman" w:hAnsi="Times New Roman" w:cs="Times New Roman"/>
          <w:sz w:val="24"/>
          <w:szCs w:val="24"/>
        </w:rPr>
        <w:t xml:space="preserve"> Omega</w:t>
      </w:r>
      <w:r w:rsidR="005D2473">
        <w:rPr>
          <w:rFonts w:ascii="Times New Roman" w:hAnsi="Times New Roman" w:cs="Times New Roman"/>
          <w:sz w:val="24"/>
          <w:szCs w:val="24"/>
        </w:rPr>
        <w:t>. Lastly, the protein structures of homologous peptide sequences were compared</w:t>
      </w:r>
      <w:r w:rsidR="00AB75D0">
        <w:rPr>
          <w:rFonts w:ascii="Times New Roman" w:hAnsi="Times New Roman" w:cs="Times New Roman"/>
          <w:sz w:val="24"/>
          <w:szCs w:val="24"/>
        </w:rPr>
        <w:t xml:space="preserve"> using SWISS-MODEL.</w:t>
      </w:r>
      <w:r w:rsidR="00D003E8">
        <w:rPr>
          <w:rFonts w:ascii="Times New Roman" w:hAnsi="Times New Roman" w:cs="Times New Roman"/>
          <w:sz w:val="24"/>
          <w:szCs w:val="24"/>
        </w:rPr>
        <w:t xml:space="preserve"> </w:t>
      </w:r>
      <w:r w:rsidR="00154691">
        <w:rPr>
          <w:rFonts w:ascii="Times New Roman" w:hAnsi="Times New Roman" w:cs="Times New Roman"/>
          <w:sz w:val="24"/>
          <w:szCs w:val="24"/>
        </w:rPr>
        <w:t>When c</w:t>
      </w:r>
      <w:r w:rsidR="00D003E8">
        <w:rPr>
          <w:rFonts w:ascii="Times New Roman" w:hAnsi="Times New Roman" w:cs="Times New Roman"/>
          <w:sz w:val="24"/>
          <w:szCs w:val="24"/>
        </w:rPr>
        <w:t>ombined</w:t>
      </w:r>
      <w:r w:rsidR="00154691">
        <w:rPr>
          <w:rFonts w:ascii="Times New Roman" w:hAnsi="Times New Roman" w:cs="Times New Roman"/>
          <w:sz w:val="24"/>
          <w:szCs w:val="24"/>
        </w:rPr>
        <w:t>,</w:t>
      </w:r>
      <w:r w:rsidR="00D003E8">
        <w:rPr>
          <w:rFonts w:ascii="Times New Roman" w:hAnsi="Times New Roman" w:cs="Times New Roman"/>
          <w:sz w:val="24"/>
          <w:szCs w:val="24"/>
        </w:rPr>
        <w:t xml:space="preserve"> all these tools allowed for the inference of the function of the peptide sequence.</w:t>
      </w:r>
    </w:p>
    <w:p w14:paraId="7C24E8F7" w14:textId="77777777" w:rsidR="000D56AD"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2F0A5141"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Constructing a Gene Model with Apollo</w:t>
      </w:r>
    </w:p>
    <w:p w14:paraId="39DBF877"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To determine gene models, the mRNA reference sequence was </w:t>
      </w:r>
      <w:r w:rsidR="00154691">
        <w:rPr>
          <w:rFonts w:ascii="Times New Roman" w:hAnsi="Times New Roman" w:cs="Times New Roman"/>
          <w:sz w:val="24"/>
          <w:szCs w:val="24"/>
        </w:rPr>
        <w:t>examined</w:t>
      </w:r>
      <w:r w:rsidR="00154691" w:rsidRPr="00A132BD">
        <w:rPr>
          <w:rFonts w:ascii="Times New Roman" w:hAnsi="Times New Roman" w:cs="Times New Roman"/>
          <w:sz w:val="24"/>
          <w:szCs w:val="24"/>
        </w:rPr>
        <w:t xml:space="preserve"> </w:t>
      </w:r>
      <w:r w:rsidRPr="00A132BD">
        <w:rPr>
          <w:rFonts w:ascii="Times New Roman" w:hAnsi="Times New Roman" w:cs="Times New Roman"/>
          <w:sz w:val="24"/>
          <w:szCs w:val="24"/>
        </w:rPr>
        <w:t>using Apollo. Within the</w:t>
      </w:r>
      <w:r>
        <w:rPr>
          <w:rFonts w:ascii="Times New Roman" w:hAnsi="Times New Roman" w:cs="Times New Roman"/>
          <w:sz w:val="24"/>
          <w:szCs w:val="24"/>
        </w:rPr>
        <w:t xml:space="preserve"> chr8 700,001..795,000</w:t>
      </w:r>
      <w:r w:rsidRPr="00A132BD">
        <w:rPr>
          <w:rFonts w:ascii="Times New Roman" w:hAnsi="Times New Roman" w:cs="Times New Roman"/>
          <w:sz w:val="24"/>
          <w:szCs w:val="24"/>
        </w:rPr>
        <w:t xml:space="preserve">  genomic region,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was selected from the “Tracks” menu to display The Valley Oak genomic RNA reference sequence. Peaks on this reference map indicated the frequency at which the exon sequence was expressed in Valley Oak.</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To construct gene models,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was selected from “Tracks” to display pieces of transcripts. Transcripts in the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xml:space="preserve">” space that aligned with the RNA reference sequence in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were dragged to the “User-Created Annotations” space and then merged together. If there were gaps in the constructed gene model, then the genomic sequence was selected, copied, and then pasted into the Augustus gene prediction tool. Augustus used an algorithm to predict its own gene model based on the genomic sequence. Augustus’s gene model was then compared to the constructed gene model for precision. If there were sequences in the gene model made by Augustus that patched the gaps in the Apollo constructed gene model, such edits were made to the gene model on Apollo </w:t>
      </w:r>
      <w:r w:rsidRPr="00A132BD">
        <w:rPr>
          <w:rFonts w:ascii="Times New Roman" w:hAnsi="Times New Roman" w:cs="Times New Roman"/>
          <w:sz w:val="24"/>
          <w:szCs w:val="24"/>
        </w:rPr>
        <w:lastRenderedPageBreak/>
        <w:t>accordingly.</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The Peptide sequence icon was selected, giving the peptide sequence of the gene model</w:t>
      </w:r>
      <w:r>
        <w:rPr>
          <w:rFonts w:ascii="Times New Roman" w:hAnsi="Times New Roman" w:cs="Times New Roman"/>
          <w:sz w:val="24"/>
          <w:szCs w:val="24"/>
        </w:rPr>
        <w:t xml:space="preserve"> (Lewis et al 2002)</w:t>
      </w:r>
      <w:r w:rsidRPr="00A132BD">
        <w:rPr>
          <w:rFonts w:ascii="Times New Roman" w:hAnsi="Times New Roman" w:cs="Times New Roman"/>
          <w:sz w:val="24"/>
          <w:szCs w:val="24"/>
        </w:rPr>
        <w:t xml:space="preserve">. </w:t>
      </w:r>
    </w:p>
    <w:p w14:paraId="46D7BC81"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Searching for Homologous Sequences Using BLAST</w:t>
      </w:r>
    </w:p>
    <w:p w14:paraId="5D678172"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This peptide sequence was homologous sequences from other species. Photos of the Color Key, Putative Conserved Domains, and Top six Query sequence matches each from six unique species were taken. The Color Key is a tool to determine if the Apollo gene model is constructed correctly. The more complete the </w:t>
      </w:r>
      <w:r w:rsidR="00154691">
        <w:rPr>
          <w:rFonts w:ascii="Times New Roman" w:hAnsi="Times New Roman" w:cs="Times New Roman"/>
          <w:sz w:val="24"/>
          <w:szCs w:val="24"/>
        </w:rPr>
        <w:t xml:space="preserve">alignment </w:t>
      </w:r>
      <w:r w:rsidRPr="00A132BD">
        <w:rPr>
          <w:rFonts w:ascii="Times New Roman" w:hAnsi="Times New Roman" w:cs="Times New Roman"/>
          <w:sz w:val="24"/>
          <w:szCs w:val="24"/>
        </w:rPr>
        <w:t>of a sequence is relative to subject homologous sequences, the better the indication that the gene model is complete. Secondly, the more red the bands of the Apollo gene model and the subject sequences are, the higher the quality of alignment. This is a second indication that the constructed Apollo gene model is complete. The Putative Conserved Domains page displays the conserved domain that is most likely the functional domain the Apollo constructed gene model belongs to. Query sequences were another means to check accuracy of constructed Apollo gene model. If the top six Query sequence results from six unique species do not match the input sequence, the Apollo gene model was most likely inaccurate</w:t>
      </w:r>
      <w:r>
        <w:rPr>
          <w:rFonts w:ascii="Times New Roman" w:hAnsi="Times New Roman" w:cs="Times New Roman"/>
          <w:sz w:val="24"/>
          <w:szCs w:val="24"/>
        </w:rPr>
        <w:t xml:space="preserve"> (</w:t>
      </w: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et al 2007)</w:t>
      </w:r>
      <w:r w:rsidRPr="00A132BD">
        <w:rPr>
          <w:rFonts w:ascii="Times New Roman" w:hAnsi="Times New Roman" w:cs="Times New Roman"/>
          <w:sz w:val="24"/>
          <w:szCs w:val="24"/>
        </w:rPr>
        <w:t xml:space="preserve">. </w:t>
      </w:r>
    </w:p>
    <w:p w14:paraId="66DDD16C" w14:textId="77777777" w:rsidR="00E240CE" w:rsidRDefault="00E240CE" w:rsidP="00E240CE">
      <w:pPr>
        <w:spacing w:line="480" w:lineRule="auto"/>
        <w:rPr>
          <w:rFonts w:ascii="Times New Roman" w:hAnsi="Times New Roman" w:cs="Times New Roman"/>
          <w:sz w:val="24"/>
          <w:szCs w:val="24"/>
        </w:rPr>
      </w:pPr>
    </w:p>
    <w:p w14:paraId="66B8025C" w14:textId="77777777" w:rsidR="0073050C" w:rsidRDefault="0073050C" w:rsidP="00E240CE">
      <w:pPr>
        <w:spacing w:line="480" w:lineRule="auto"/>
        <w:rPr>
          <w:rFonts w:ascii="Times New Roman" w:hAnsi="Times New Roman" w:cs="Times New Roman"/>
          <w:sz w:val="24"/>
          <w:szCs w:val="24"/>
        </w:rPr>
      </w:pPr>
    </w:p>
    <w:p w14:paraId="3C3F735E"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Omega to Check Accuracy of Gene Model</w:t>
      </w:r>
    </w:p>
    <w:p w14:paraId="69399EDC"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The FASTA peptide sequences from these six unique species were pasted to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along with the peptide sequence of the constructed gene model.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generated a Multiple Sequence Alignment Page that was used to compare conservation of peptide sequence amongst the seven total species. Asterisks were drawn beneath the columns of sequences of the </w:t>
      </w:r>
      <w:r w:rsidRPr="00A132BD">
        <w:rPr>
          <w:rFonts w:ascii="Times New Roman" w:hAnsi="Times New Roman" w:cs="Times New Roman"/>
          <w:sz w:val="24"/>
          <w:szCs w:val="24"/>
        </w:rPr>
        <w:lastRenderedPageBreak/>
        <w:t xml:space="preserve">seven species when there was perfect conservation. The more asterisks available in the Multiple Sequence Alignment Page, the better the match. And this was a sign the constructed gene model was done correctly. A second tool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offered for checking the accuracy of the constructed gene model was the Phylogenetic Tree. If species of the same genus amongst the seven species were not drawn close to each other in the Phylogenetic Tree, this was a sign the gene model was designed incorrectly</w:t>
      </w:r>
      <w:r>
        <w:rPr>
          <w:rFonts w:ascii="Times New Roman" w:hAnsi="Times New Roman" w:cs="Times New Roman"/>
          <w:sz w:val="24"/>
          <w:szCs w:val="24"/>
        </w:rPr>
        <w:t xml:space="preserve"> (Sievers et al 2011)</w:t>
      </w:r>
      <w:r w:rsidRPr="00A132BD">
        <w:rPr>
          <w:rFonts w:ascii="Times New Roman" w:hAnsi="Times New Roman" w:cs="Times New Roman"/>
          <w:sz w:val="24"/>
          <w:szCs w:val="24"/>
        </w:rPr>
        <w:t xml:space="preserve">. </w:t>
      </w:r>
    </w:p>
    <w:p w14:paraId="62904339"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Biozentium’s</w:t>
      </w:r>
      <w:proofErr w:type="spellEnd"/>
      <w:r>
        <w:rPr>
          <w:rFonts w:ascii="Times New Roman" w:hAnsi="Times New Roman" w:cs="Times New Roman"/>
          <w:sz w:val="24"/>
          <w:szCs w:val="24"/>
        </w:rPr>
        <w:t xml:space="preserve"> </w:t>
      </w:r>
      <w:r w:rsidR="006379DE">
        <w:rPr>
          <w:rFonts w:ascii="Times New Roman" w:hAnsi="Times New Roman" w:cs="Times New Roman"/>
          <w:sz w:val="24"/>
          <w:szCs w:val="24"/>
        </w:rPr>
        <w:t>SWISS model</w:t>
      </w:r>
      <w:r>
        <w:rPr>
          <w:rFonts w:ascii="Times New Roman" w:hAnsi="Times New Roman" w:cs="Times New Roman"/>
          <w:sz w:val="24"/>
          <w:szCs w:val="24"/>
        </w:rPr>
        <w:t xml:space="preserve"> To Determine Structure of Peptide Sequence</w:t>
      </w:r>
    </w:p>
    <w:p w14:paraId="536FD1B9" w14:textId="77777777" w:rsidR="00B12A73" w:rsidRDefault="00E240CE" w:rsidP="00B12A73">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After the Apollo constructed gene model passed all these tests for accuracy, precision, and completeness, the peptide sequence of the Apollo constructed gene model was pasted into </w:t>
      </w:r>
      <w:proofErr w:type="spellStart"/>
      <w:r w:rsidRPr="00A132BD">
        <w:rPr>
          <w:rFonts w:ascii="Times New Roman" w:hAnsi="Times New Roman" w:cs="Times New Roman"/>
          <w:sz w:val="24"/>
          <w:szCs w:val="24"/>
        </w:rPr>
        <w:t>Biozentium’s</w:t>
      </w:r>
      <w:proofErr w:type="spellEnd"/>
      <w:r w:rsidRPr="00A132BD">
        <w:rPr>
          <w:rFonts w:ascii="Times New Roman" w:hAnsi="Times New Roman" w:cs="Times New Roman"/>
          <w:sz w:val="24"/>
          <w:szCs w:val="24"/>
        </w:rPr>
        <w:t xml:space="preserve"> </w:t>
      </w:r>
      <w:commentRangeStart w:id="5"/>
      <w:r w:rsidRPr="00A132BD">
        <w:rPr>
          <w:rFonts w:ascii="Times New Roman" w:hAnsi="Times New Roman" w:cs="Times New Roman"/>
          <w:sz w:val="24"/>
          <w:szCs w:val="24"/>
        </w:rPr>
        <w:t>SWISS MODEL</w:t>
      </w:r>
      <w:commentRangeEnd w:id="5"/>
      <w:r w:rsidR="00154691">
        <w:rPr>
          <w:rStyle w:val="CommentReference"/>
        </w:rPr>
        <w:commentReference w:id="5"/>
      </w:r>
      <w:r w:rsidRPr="00A132BD">
        <w:rPr>
          <w:rFonts w:ascii="Times New Roman" w:hAnsi="Times New Roman" w:cs="Times New Roman"/>
          <w:sz w:val="24"/>
          <w:szCs w:val="24"/>
        </w:rPr>
        <w:t xml:space="preserve"> search bar. SWISS then searched for a structure posted on the SWISS website that exactly matched the Apollo constructed gene model. If this was not available, SWISS instead displayed structure results for the topmost homologous peptide sequences. The results of the topmost homologous peptide sequence matches could then be used to infer the actual structure of the constructed Apollo Gene Model. Since the structure of a protein determines its function, establishing the structure of the constructed Apollo gene model is a major source of evidence that was used to infer the function of the gene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Guex</w:t>
      </w:r>
      <w:proofErr w:type="spellEnd"/>
      <w:r>
        <w:rPr>
          <w:rFonts w:ascii="Times New Roman" w:hAnsi="Times New Roman" w:cs="Times New Roman"/>
          <w:sz w:val="24"/>
          <w:szCs w:val="24"/>
        </w:rPr>
        <w:t xml:space="preserve"> et al 2005)</w:t>
      </w:r>
      <w:r w:rsidRPr="00A132BD">
        <w:rPr>
          <w:rFonts w:ascii="Times New Roman" w:hAnsi="Times New Roman" w:cs="Times New Roman"/>
          <w:sz w:val="24"/>
          <w:szCs w:val="24"/>
        </w:rPr>
        <w:t>.</w:t>
      </w:r>
    </w:p>
    <w:p w14:paraId="66BBE968" w14:textId="68D265CF" w:rsidR="005C7B14" w:rsidRDefault="005C7B14" w:rsidP="005C7B14">
      <w:pPr>
        <w:spacing w:line="480" w:lineRule="auto"/>
        <w:rPr>
          <w:rFonts w:ascii="Times New Roman" w:hAnsi="Times New Roman" w:cs="Times New Roman"/>
          <w:sz w:val="24"/>
          <w:szCs w:val="24"/>
        </w:rPr>
      </w:pPr>
      <w:r>
        <w:rPr>
          <w:rFonts w:ascii="Times New Roman" w:hAnsi="Times New Roman" w:cs="Times New Roman"/>
          <w:sz w:val="24"/>
          <w:szCs w:val="24"/>
        </w:rPr>
        <w:t>Using String-DB To Verify Function of Gene</w:t>
      </w:r>
    </w:p>
    <w:p w14:paraId="51F616B8" w14:textId="77833C24" w:rsidR="005C7B14" w:rsidRDefault="005C7B14" w:rsidP="005C7B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peptide sequence of the gene construct was pasted to the String-DB database and analyzed relative to Arabidopsis </w:t>
      </w:r>
      <w:proofErr w:type="spellStart"/>
      <w:r>
        <w:rPr>
          <w:rFonts w:ascii="Times New Roman" w:hAnsi="Times New Roman" w:cs="Times New Roman"/>
          <w:sz w:val="24"/>
          <w:szCs w:val="24"/>
        </w:rPr>
        <w:t>lyrata</w:t>
      </w:r>
      <w:proofErr w:type="spellEnd"/>
      <w:r>
        <w:rPr>
          <w:rFonts w:ascii="Times New Roman" w:hAnsi="Times New Roman" w:cs="Times New Roman"/>
          <w:sz w:val="24"/>
          <w:szCs w:val="24"/>
        </w:rPr>
        <w:t xml:space="preserve"> as it is one of the most genetically simi</w:t>
      </w:r>
      <w:r w:rsidR="00760572">
        <w:rPr>
          <w:rFonts w:ascii="Times New Roman" w:hAnsi="Times New Roman" w:cs="Times New Roman"/>
          <w:sz w:val="24"/>
          <w:szCs w:val="24"/>
        </w:rPr>
        <w:t xml:space="preserve">lar species to </w:t>
      </w:r>
      <w:proofErr w:type="spellStart"/>
      <w:r w:rsidR="00760572">
        <w:rPr>
          <w:rFonts w:ascii="Times New Roman" w:hAnsi="Times New Roman" w:cs="Times New Roman"/>
          <w:sz w:val="24"/>
          <w:szCs w:val="24"/>
        </w:rPr>
        <w:t>Quercus</w:t>
      </w:r>
      <w:proofErr w:type="spellEnd"/>
      <w:r w:rsidR="00760572">
        <w:rPr>
          <w:rFonts w:ascii="Times New Roman" w:hAnsi="Times New Roman" w:cs="Times New Roman"/>
          <w:sz w:val="24"/>
          <w:szCs w:val="24"/>
        </w:rPr>
        <w:t xml:space="preserve"> </w:t>
      </w:r>
      <w:proofErr w:type="spellStart"/>
      <w:r w:rsidR="00760572">
        <w:rPr>
          <w:rFonts w:ascii="Times New Roman" w:hAnsi="Times New Roman" w:cs="Times New Roman"/>
          <w:sz w:val="24"/>
          <w:szCs w:val="24"/>
        </w:rPr>
        <w:t>lobata</w:t>
      </w:r>
      <w:proofErr w:type="spellEnd"/>
      <w:r w:rsidR="00760572">
        <w:rPr>
          <w:rFonts w:ascii="Times New Roman" w:hAnsi="Times New Roman" w:cs="Times New Roman"/>
          <w:sz w:val="24"/>
          <w:szCs w:val="24"/>
        </w:rPr>
        <w:t xml:space="preserve"> found within the database. Results in “Predicted Functional Partners” and “Functional </w:t>
      </w:r>
      <w:r w:rsidR="00760572">
        <w:rPr>
          <w:rFonts w:ascii="Times New Roman" w:hAnsi="Times New Roman" w:cs="Times New Roman"/>
          <w:sz w:val="24"/>
          <w:szCs w:val="24"/>
        </w:rPr>
        <w:lastRenderedPageBreak/>
        <w:t>Enrichments in Your Network” would provide evidence as the functional role of the gene construct.</w:t>
      </w:r>
    </w:p>
    <w:p w14:paraId="63321A4B" w14:textId="60CAC5DF" w:rsidR="008152B6" w:rsidRDefault="008152B6" w:rsidP="005C7B14">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to Understand The </w:t>
      </w:r>
      <w:r w:rsidR="00242225">
        <w:rPr>
          <w:rFonts w:ascii="Times New Roman" w:hAnsi="Times New Roman" w:cs="Times New Roman"/>
          <w:sz w:val="24"/>
          <w:szCs w:val="24"/>
        </w:rPr>
        <w:t>Function of the Gene Construct</w:t>
      </w:r>
      <w:r w:rsidR="00F24967">
        <w:rPr>
          <w:rFonts w:ascii="Times New Roman" w:hAnsi="Times New Roman" w:cs="Times New Roman"/>
          <w:sz w:val="24"/>
          <w:szCs w:val="24"/>
        </w:rPr>
        <w:t xml:space="preserve"> and Localization</w:t>
      </w:r>
    </w:p>
    <w:p w14:paraId="2F0E84F8" w14:textId="58AF0BFC" w:rsidR="00242225" w:rsidRDefault="00242225" w:rsidP="005C7B14">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above tools were designed to </w:t>
      </w:r>
      <w:r w:rsidR="006F3BB0">
        <w:rPr>
          <w:rFonts w:ascii="Times New Roman" w:hAnsi="Times New Roman" w:cs="Times New Roman"/>
          <w:sz w:val="24"/>
          <w:szCs w:val="24"/>
        </w:rPr>
        <w:t xml:space="preserve">determine the names of the functions of the gene constructs, </w:t>
      </w:r>
      <w:proofErr w:type="spellStart"/>
      <w:r w:rsidR="006F3BB0">
        <w:rPr>
          <w:rFonts w:ascii="Times New Roman" w:hAnsi="Times New Roman" w:cs="Times New Roman"/>
          <w:sz w:val="24"/>
          <w:szCs w:val="24"/>
        </w:rPr>
        <w:t>UniProt</w:t>
      </w:r>
      <w:proofErr w:type="spellEnd"/>
      <w:r w:rsidR="006F3BB0">
        <w:rPr>
          <w:rFonts w:ascii="Times New Roman" w:hAnsi="Times New Roman" w:cs="Times New Roman"/>
          <w:sz w:val="24"/>
          <w:szCs w:val="24"/>
        </w:rPr>
        <w:t xml:space="preserve"> was used to understand their meanings. The name of the function was pasted in the </w:t>
      </w:r>
      <w:proofErr w:type="spellStart"/>
      <w:r w:rsidR="006F3BB0">
        <w:rPr>
          <w:rFonts w:ascii="Times New Roman" w:hAnsi="Times New Roman" w:cs="Times New Roman"/>
          <w:sz w:val="24"/>
          <w:szCs w:val="24"/>
        </w:rPr>
        <w:t>UniProt</w:t>
      </w:r>
      <w:proofErr w:type="spellEnd"/>
      <w:r w:rsidR="006F3BB0">
        <w:rPr>
          <w:rFonts w:ascii="Times New Roman" w:hAnsi="Times New Roman" w:cs="Times New Roman"/>
          <w:sz w:val="24"/>
          <w:szCs w:val="24"/>
        </w:rPr>
        <w:t xml:space="preserve">, and </w:t>
      </w:r>
      <w:proofErr w:type="spellStart"/>
      <w:r w:rsidR="006F3BB0">
        <w:rPr>
          <w:rFonts w:ascii="Times New Roman" w:hAnsi="Times New Roman" w:cs="Times New Roman"/>
          <w:sz w:val="24"/>
          <w:szCs w:val="24"/>
        </w:rPr>
        <w:t>UniProt</w:t>
      </w:r>
      <w:proofErr w:type="spellEnd"/>
      <w:r w:rsidR="006F3BB0">
        <w:rPr>
          <w:rFonts w:ascii="Times New Roman" w:hAnsi="Times New Roman" w:cs="Times New Roman"/>
          <w:sz w:val="24"/>
          <w:szCs w:val="24"/>
        </w:rPr>
        <w:t xml:space="preserve"> would display research </w:t>
      </w:r>
      <w:r w:rsidR="00F24967">
        <w:rPr>
          <w:rFonts w:ascii="Times New Roman" w:hAnsi="Times New Roman" w:cs="Times New Roman"/>
          <w:sz w:val="24"/>
          <w:szCs w:val="24"/>
        </w:rPr>
        <w:t>papers describing the functions and cellular localization of the gene</w:t>
      </w:r>
      <w:r w:rsidR="000E3CE2">
        <w:rPr>
          <w:rFonts w:ascii="Times New Roman" w:hAnsi="Times New Roman" w:cs="Times New Roman"/>
          <w:sz w:val="24"/>
          <w:szCs w:val="24"/>
        </w:rPr>
        <w:t>.</w:t>
      </w:r>
    </w:p>
    <w:p w14:paraId="03CD9541" w14:textId="77777777" w:rsidR="004C13E4" w:rsidRDefault="004C13E4" w:rsidP="004C13E4">
      <w:pPr>
        <w:spacing w:line="480" w:lineRule="auto"/>
        <w:rPr>
          <w:rFonts w:ascii="Times New Roman" w:hAnsi="Times New Roman" w:cs="Times New Roman"/>
          <w:sz w:val="24"/>
          <w:szCs w:val="24"/>
        </w:rPr>
      </w:pPr>
    </w:p>
    <w:p w14:paraId="00E39970" w14:textId="77777777" w:rsidR="004C13E4" w:rsidRDefault="004C13E4" w:rsidP="004C13E4">
      <w:pPr>
        <w:spacing w:line="480" w:lineRule="auto"/>
        <w:rPr>
          <w:rFonts w:ascii="Times New Roman" w:hAnsi="Times New Roman" w:cs="Times New Roman"/>
          <w:sz w:val="24"/>
          <w:szCs w:val="24"/>
        </w:rPr>
      </w:pPr>
    </w:p>
    <w:p w14:paraId="3682015B" w14:textId="77777777" w:rsidR="004C13E4" w:rsidRDefault="004C13E4" w:rsidP="004C13E4">
      <w:pPr>
        <w:spacing w:line="480" w:lineRule="auto"/>
        <w:rPr>
          <w:rFonts w:ascii="Times New Roman" w:hAnsi="Times New Roman" w:cs="Times New Roman"/>
          <w:sz w:val="24"/>
          <w:szCs w:val="24"/>
        </w:rPr>
      </w:pPr>
    </w:p>
    <w:p w14:paraId="347AC538" w14:textId="77777777" w:rsidR="004C13E4" w:rsidRDefault="004C13E4" w:rsidP="004C13E4">
      <w:pPr>
        <w:spacing w:line="480" w:lineRule="auto"/>
        <w:rPr>
          <w:rFonts w:ascii="Times New Roman" w:hAnsi="Times New Roman" w:cs="Times New Roman"/>
          <w:sz w:val="24"/>
          <w:szCs w:val="24"/>
        </w:rPr>
      </w:pPr>
    </w:p>
    <w:p w14:paraId="64ECCD62" w14:textId="77777777" w:rsidR="004C13E4" w:rsidRDefault="004C13E4" w:rsidP="004C13E4">
      <w:pPr>
        <w:spacing w:line="480" w:lineRule="auto"/>
        <w:rPr>
          <w:rFonts w:ascii="Times New Roman" w:hAnsi="Times New Roman" w:cs="Times New Roman"/>
          <w:sz w:val="24"/>
          <w:szCs w:val="24"/>
        </w:rPr>
      </w:pPr>
      <w:r>
        <w:rPr>
          <w:rFonts w:ascii="Times New Roman" w:hAnsi="Times New Roman" w:cs="Times New Roman"/>
          <w:sz w:val="24"/>
          <w:szCs w:val="24"/>
        </w:rPr>
        <w:t>Research</w:t>
      </w:r>
    </w:p>
    <w:p w14:paraId="6B9012D9" w14:textId="77777777" w:rsidR="004C13E4" w:rsidRDefault="004C13E4" w:rsidP="00AA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1693 residue gene construct spanned from region </w:t>
      </w:r>
      <w:r w:rsidRPr="004C13E4">
        <w:rPr>
          <w:rFonts w:ascii="Times New Roman" w:hAnsi="Times New Roman" w:cs="Times New Roman"/>
          <w:sz w:val="24"/>
          <w:szCs w:val="24"/>
        </w:rPr>
        <w:t>[chr8:742485-762148</w:t>
      </w:r>
      <w:r>
        <w:rPr>
          <w:rFonts w:ascii="Times New Roman" w:hAnsi="Times New Roman" w:cs="Times New Roman"/>
          <w:sz w:val="24"/>
          <w:szCs w:val="24"/>
        </w:rPr>
        <w:t>]</w:t>
      </w:r>
      <w:r w:rsidR="00A234A7">
        <w:rPr>
          <w:rFonts w:ascii="Times New Roman" w:hAnsi="Times New Roman" w:cs="Times New Roman"/>
          <w:sz w:val="24"/>
          <w:szCs w:val="24"/>
        </w:rPr>
        <w:t xml:space="preserve"> (Fig. 1A)</w:t>
      </w:r>
      <w:r>
        <w:rPr>
          <w:rFonts w:ascii="Times New Roman" w:hAnsi="Times New Roman" w:cs="Times New Roman"/>
          <w:sz w:val="24"/>
          <w:szCs w:val="24"/>
        </w:rPr>
        <w:t xml:space="preserve">. To demonstrate the accuracy </w:t>
      </w:r>
      <w:del w:id="6" w:author="Matteo Pellegrini" w:date="2018-05-28T14:10:00Z">
        <w:r w:rsidDel="00686BF9">
          <w:rPr>
            <w:rFonts w:ascii="Times New Roman" w:hAnsi="Times New Roman" w:cs="Times New Roman"/>
            <w:sz w:val="24"/>
            <w:szCs w:val="24"/>
          </w:rPr>
          <w:delText xml:space="preserve">in </w:delText>
        </w:r>
      </w:del>
      <w:ins w:id="7" w:author="Matteo Pellegrini" w:date="2018-05-28T14:10:00Z">
        <w:r w:rsidR="00686BF9">
          <w:rPr>
            <w:rFonts w:ascii="Times New Roman" w:hAnsi="Times New Roman" w:cs="Times New Roman"/>
            <w:sz w:val="24"/>
            <w:szCs w:val="24"/>
          </w:rPr>
          <w:t xml:space="preserve">of </w:t>
        </w:r>
      </w:ins>
      <w:r>
        <w:rPr>
          <w:rFonts w:ascii="Times New Roman" w:hAnsi="Times New Roman" w:cs="Times New Roman"/>
          <w:sz w:val="24"/>
          <w:szCs w:val="24"/>
        </w:rPr>
        <w:t xml:space="preserve">the construct, </w:t>
      </w:r>
      <w:del w:id="8" w:author="Matteo Pellegrini" w:date="2018-05-28T14:10:00Z">
        <w:r w:rsidDel="00686BF9">
          <w:rPr>
            <w:rFonts w:ascii="Times New Roman" w:hAnsi="Times New Roman" w:cs="Times New Roman"/>
            <w:sz w:val="24"/>
            <w:szCs w:val="24"/>
          </w:rPr>
          <w:delText xml:space="preserve">the </w:delText>
        </w:r>
      </w:del>
      <w:r>
        <w:rPr>
          <w:rFonts w:ascii="Times New Roman" w:hAnsi="Times New Roman" w:cs="Times New Roman"/>
          <w:sz w:val="24"/>
          <w:szCs w:val="24"/>
        </w:rPr>
        <w:t>Multiple Sequence Alignments(Fig. 1</w:t>
      </w:r>
      <w:r w:rsidR="00A234A7">
        <w:rPr>
          <w:rFonts w:ascii="Times New Roman" w:hAnsi="Times New Roman" w:cs="Times New Roman"/>
          <w:sz w:val="24"/>
          <w:szCs w:val="24"/>
        </w:rPr>
        <w:t>B</w:t>
      </w:r>
      <w:r>
        <w:rPr>
          <w:rFonts w:ascii="Times New Roman" w:hAnsi="Times New Roman" w:cs="Times New Roman"/>
          <w:sz w:val="24"/>
          <w:szCs w:val="24"/>
        </w:rPr>
        <w:t>) and Phylogenetic Trees(Fig. 1</w:t>
      </w:r>
      <w:r w:rsidR="00A234A7">
        <w:rPr>
          <w:rFonts w:ascii="Times New Roman" w:hAnsi="Times New Roman" w:cs="Times New Roman"/>
          <w:sz w:val="24"/>
          <w:szCs w:val="24"/>
        </w:rPr>
        <w:t>C</w:t>
      </w:r>
      <w:r>
        <w:rPr>
          <w:rFonts w:ascii="Times New Roman" w:hAnsi="Times New Roman" w:cs="Times New Roman"/>
          <w:sz w:val="24"/>
          <w:szCs w:val="24"/>
        </w:rPr>
        <w:t xml:space="preserve">) were constructed. </w:t>
      </w:r>
      <w:r w:rsidR="00397C4E">
        <w:rPr>
          <w:rFonts w:ascii="Times New Roman" w:hAnsi="Times New Roman" w:cs="Times New Roman"/>
          <w:sz w:val="24"/>
          <w:szCs w:val="24"/>
        </w:rPr>
        <w:t xml:space="preserve">A color key map was also constructed through Protein Blast to determine </w:t>
      </w:r>
      <w:ins w:id="9" w:author="Matteo Pellegrini" w:date="2018-05-28T14:10:00Z">
        <w:r w:rsidR="00686BF9">
          <w:rPr>
            <w:rFonts w:ascii="Times New Roman" w:hAnsi="Times New Roman" w:cs="Times New Roman"/>
            <w:sz w:val="24"/>
            <w:szCs w:val="24"/>
          </w:rPr>
          <w:t>the</w:t>
        </w:r>
      </w:ins>
      <w:del w:id="10" w:author="Matteo Pellegrini" w:date="2018-05-28T14:10:00Z">
        <w:r w:rsidR="00F612F0" w:rsidDel="00686BF9">
          <w:rPr>
            <w:rFonts w:ascii="Times New Roman" w:hAnsi="Times New Roman" w:cs="Times New Roman"/>
            <w:sz w:val="24"/>
            <w:szCs w:val="24"/>
          </w:rPr>
          <w:delText>construct</w:delText>
        </w:r>
      </w:del>
      <w:r w:rsidR="00F612F0">
        <w:rPr>
          <w:rFonts w:ascii="Times New Roman" w:hAnsi="Times New Roman" w:cs="Times New Roman"/>
          <w:sz w:val="24"/>
          <w:szCs w:val="24"/>
        </w:rPr>
        <w:t xml:space="preserve"> model’s accuracy. </w:t>
      </w:r>
      <w:proofErr w:type="spellStart"/>
      <w:r>
        <w:rPr>
          <w:rFonts w:ascii="Times New Roman" w:hAnsi="Times New Roman" w:cs="Times New Roman"/>
          <w:sz w:val="24"/>
          <w:szCs w:val="24"/>
        </w:rPr>
        <w:t>InterproScan</w:t>
      </w:r>
      <w:proofErr w:type="spellEnd"/>
      <w:r>
        <w:rPr>
          <w:rFonts w:ascii="Times New Roman" w:hAnsi="Times New Roman" w:cs="Times New Roman"/>
          <w:sz w:val="24"/>
          <w:szCs w:val="24"/>
        </w:rPr>
        <w:t xml:space="preserve"> results for the construct were made to help </w:t>
      </w:r>
      <w:commentRangeStart w:id="11"/>
      <w:r>
        <w:rPr>
          <w:rFonts w:ascii="Times New Roman" w:hAnsi="Times New Roman" w:cs="Times New Roman"/>
          <w:sz w:val="24"/>
          <w:szCs w:val="24"/>
        </w:rPr>
        <w:t xml:space="preserve">make an inference </w:t>
      </w:r>
      <w:commentRangeEnd w:id="11"/>
      <w:r w:rsidR="00686BF9">
        <w:rPr>
          <w:rStyle w:val="CommentReference"/>
        </w:rPr>
        <w:commentReference w:id="11"/>
      </w:r>
      <w:r>
        <w:rPr>
          <w:rFonts w:ascii="Times New Roman" w:hAnsi="Times New Roman" w:cs="Times New Roman"/>
          <w:sz w:val="24"/>
          <w:szCs w:val="24"/>
        </w:rPr>
        <w:t>(Fig. 1</w:t>
      </w:r>
      <w:r w:rsidR="00A234A7">
        <w:rPr>
          <w:rFonts w:ascii="Times New Roman" w:hAnsi="Times New Roman" w:cs="Times New Roman"/>
          <w:sz w:val="24"/>
          <w:szCs w:val="24"/>
        </w:rPr>
        <w:t>D</w:t>
      </w:r>
      <w:r>
        <w:rPr>
          <w:rFonts w:ascii="Times New Roman" w:hAnsi="Times New Roman" w:cs="Times New Roman"/>
          <w:sz w:val="24"/>
          <w:szCs w:val="24"/>
        </w:rPr>
        <w:t xml:space="preserve">). Since </w:t>
      </w:r>
      <w:proofErr w:type="spellStart"/>
      <w:r>
        <w:rPr>
          <w:rFonts w:ascii="Times New Roman" w:hAnsi="Times New Roman" w:cs="Times New Roman"/>
          <w:sz w:val="24"/>
          <w:szCs w:val="24"/>
        </w:rPr>
        <w:t>InterproScan</w:t>
      </w:r>
      <w:proofErr w:type="spellEnd"/>
      <w:r>
        <w:rPr>
          <w:rFonts w:ascii="Times New Roman" w:hAnsi="Times New Roman" w:cs="Times New Roman"/>
          <w:sz w:val="24"/>
          <w:szCs w:val="24"/>
        </w:rPr>
        <w:t xml:space="preserve"> </w:t>
      </w:r>
      <w:del w:id="12" w:author="Matteo Pellegrini" w:date="2018-05-28T14:10:00Z">
        <w:r w:rsidDel="00686BF9">
          <w:rPr>
            <w:rFonts w:ascii="Times New Roman" w:hAnsi="Times New Roman" w:cs="Times New Roman"/>
            <w:sz w:val="24"/>
            <w:szCs w:val="24"/>
          </w:rPr>
          <w:delText>naturally gave</w:delText>
        </w:r>
      </w:del>
      <w:ins w:id="13" w:author="Matteo Pellegrini" w:date="2018-05-28T14:10:00Z">
        <w:r w:rsidR="00686BF9">
          <w:rPr>
            <w:rFonts w:ascii="Times New Roman" w:hAnsi="Times New Roman" w:cs="Times New Roman"/>
            <w:sz w:val="24"/>
            <w:szCs w:val="24"/>
          </w:rPr>
          <w:t>generates</w:t>
        </w:r>
      </w:ins>
      <w:r>
        <w:rPr>
          <w:rFonts w:ascii="Times New Roman" w:hAnsi="Times New Roman" w:cs="Times New Roman"/>
          <w:sz w:val="24"/>
          <w:szCs w:val="24"/>
        </w:rPr>
        <w:t xml:space="preserve"> multiple inferences, Amigo(Fig. 1</w:t>
      </w:r>
      <w:r w:rsidR="00A234A7">
        <w:rPr>
          <w:rFonts w:ascii="Times New Roman" w:hAnsi="Times New Roman" w:cs="Times New Roman"/>
          <w:sz w:val="24"/>
          <w:szCs w:val="24"/>
        </w:rPr>
        <w:t>E</w:t>
      </w:r>
      <w:r>
        <w:rPr>
          <w:rFonts w:ascii="Times New Roman" w:hAnsi="Times New Roman" w:cs="Times New Roman"/>
          <w:sz w:val="24"/>
          <w:szCs w:val="24"/>
        </w:rPr>
        <w:t xml:space="preserve">) was also used </w:t>
      </w:r>
      <w:r w:rsidR="00A234A7">
        <w:rPr>
          <w:rFonts w:ascii="Times New Roman" w:hAnsi="Times New Roman" w:cs="Times New Roman"/>
          <w:sz w:val="24"/>
          <w:szCs w:val="24"/>
        </w:rPr>
        <w:t xml:space="preserve">to </w:t>
      </w:r>
      <w:r w:rsidR="00CF2F35">
        <w:rPr>
          <w:rFonts w:ascii="Times New Roman" w:hAnsi="Times New Roman" w:cs="Times New Roman"/>
          <w:sz w:val="24"/>
          <w:szCs w:val="24"/>
        </w:rPr>
        <w:t>compare and confirm</w:t>
      </w:r>
      <w:r w:rsidR="00A234A7">
        <w:rPr>
          <w:rFonts w:ascii="Times New Roman" w:hAnsi="Times New Roman" w:cs="Times New Roman"/>
          <w:sz w:val="24"/>
          <w:szCs w:val="24"/>
        </w:rPr>
        <w:t xml:space="preserve"> possible </w:t>
      </w:r>
      <w:del w:id="14" w:author="Matteo Pellegrini" w:date="2018-05-28T14:11:00Z">
        <w:r w:rsidR="00A234A7" w:rsidDel="00686BF9">
          <w:rPr>
            <w:rFonts w:ascii="Times New Roman" w:hAnsi="Times New Roman" w:cs="Times New Roman"/>
            <w:sz w:val="24"/>
            <w:szCs w:val="24"/>
          </w:rPr>
          <w:delText>inferences</w:delText>
        </w:r>
      </w:del>
      <w:ins w:id="15" w:author="Matteo Pellegrini" w:date="2018-05-28T14:11:00Z">
        <w:r w:rsidR="00686BF9">
          <w:rPr>
            <w:rFonts w:ascii="Times New Roman" w:hAnsi="Times New Roman" w:cs="Times New Roman"/>
            <w:sz w:val="24"/>
            <w:szCs w:val="24"/>
          </w:rPr>
          <w:t>functional predictions</w:t>
        </w:r>
      </w:ins>
      <w:r w:rsidR="00A234A7">
        <w:rPr>
          <w:rFonts w:ascii="Times New Roman" w:hAnsi="Times New Roman" w:cs="Times New Roman"/>
          <w:sz w:val="24"/>
          <w:szCs w:val="24"/>
        </w:rPr>
        <w:t xml:space="preserve">. Both </w:t>
      </w:r>
      <w:proofErr w:type="spellStart"/>
      <w:r w:rsidR="00A234A7">
        <w:rPr>
          <w:rFonts w:ascii="Times New Roman" w:hAnsi="Times New Roman" w:cs="Times New Roman"/>
          <w:sz w:val="24"/>
          <w:szCs w:val="24"/>
        </w:rPr>
        <w:t>InterproScan</w:t>
      </w:r>
      <w:proofErr w:type="spellEnd"/>
      <w:r w:rsidR="00A234A7">
        <w:rPr>
          <w:rFonts w:ascii="Times New Roman" w:hAnsi="Times New Roman" w:cs="Times New Roman"/>
          <w:sz w:val="24"/>
          <w:szCs w:val="24"/>
        </w:rPr>
        <w:t xml:space="preserve"> and Amigo </w:t>
      </w:r>
      <w:r w:rsidR="000E58B3">
        <w:rPr>
          <w:rFonts w:ascii="Times New Roman" w:hAnsi="Times New Roman" w:cs="Times New Roman"/>
          <w:sz w:val="24"/>
          <w:szCs w:val="24"/>
        </w:rPr>
        <w:t xml:space="preserve">(Fig. 1F) </w:t>
      </w:r>
      <w:del w:id="16" w:author="Matteo Pellegrini" w:date="2018-05-28T14:11:00Z">
        <w:r w:rsidR="00A234A7" w:rsidDel="00686BF9">
          <w:rPr>
            <w:rFonts w:ascii="Times New Roman" w:hAnsi="Times New Roman" w:cs="Times New Roman"/>
            <w:sz w:val="24"/>
            <w:szCs w:val="24"/>
          </w:rPr>
          <w:delText>made an inference</w:delText>
        </w:r>
      </w:del>
      <w:ins w:id="17" w:author="Matteo Pellegrini" w:date="2018-05-28T14:11:00Z">
        <w:r w:rsidR="00686BF9">
          <w:rPr>
            <w:rFonts w:ascii="Times New Roman" w:hAnsi="Times New Roman" w:cs="Times New Roman"/>
            <w:sz w:val="24"/>
            <w:szCs w:val="24"/>
          </w:rPr>
          <w:t>predicted</w:t>
        </w:r>
      </w:ins>
      <w:r w:rsidR="00A234A7">
        <w:rPr>
          <w:rFonts w:ascii="Times New Roman" w:hAnsi="Times New Roman" w:cs="Times New Roman"/>
          <w:sz w:val="24"/>
          <w:szCs w:val="24"/>
        </w:rPr>
        <w:t xml:space="preserve"> that the construct was involved in </w:t>
      </w:r>
      <w:proofErr w:type="spellStart"/>
      <w:r w:rsidR="00A234A7">
        <w:rPr>
          <w:rFonts w:ascii="Times New Roman" w:hAnsi="Times New Roman" w:cs="Times New Roman"/>
          <w:sz w:val="24"/>
          <w:szCs w:val="24"/>
        </w:rPr>
        <w:t>proteosome</w:t>
      </w:r>
      <w:proofErr w:type="spellEnd"/>
      <w:r w:rsidR="00A234A7">
        <w:rPr>
          <w:rFonts w:ascii="Times New Roman" w:hAnsi="Times New Roman" w:cs="Times New Roman"/>
          <w:sz w:val="24"/>
          <w:szCs w:val="24"/>
        </w:rPr>
        <w:t xml:space="preserve"> activator activity. </w:t>
      </w:r>
    </w:p>
    <w:p w14:paraId="112FFE67" w14:textId="5C75B992" w:rsidR="00AB3ABB" w:rsidRDefault="00AB3ABB" w:rsidP="00AA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FB6F41">
        <w:rPr>
          <w:rFonts w:ascii="Times New Roman" w:hAnsi="Times New Roman" w:cs="Times New Roman"/>
          <w:sz w:val="24"/>
          <w:szCs w:val="24"/>
        </w:rPr>
        <w:t>333</w:t>
      </w:r>
      <w:r w:rsidR="00BD4D0B">
        <w:rPr>
          <w:rFonts w:ascii="Times New Roman" w:hAnsi="Times New Roman" w:cs="Times New Roman"/>
          <w:sz w:val="24"/>
          <w:szCs w:val="24"/>
        </w:rPr>
        <w:t xml:space="preserve"> residue gene construct spanned from region </w:t>
      </w:r>
      <w:r w:rsidR="00FB6F41" w:rsidRPr="00FB6F41">
        <w:rPr>
          <w:rFonts w:ascii="Times New Roman" w:hAnsi="Times New Roman" w:cs="Times New Roman"/>
          <w:sz w:val="24"/>
          <w:szCs w:val="24"/>
        </w:rPr>
        <w:t>[chr8:730430-734747]</w:t>
      </w:r>
      <w:r w:rsidR="00BD4D0B">
        <w:rPr>
          <w:rFonts w:ascii="Times New Roman" w:hAnsi="Times New Roman" w:cs="Times New Roman"/>
          <w:sz w:val="24"/>
          <w:szCs w:val="24"/>
        </w:rPr>
        <w:t xml:space="preserve"> (Fig. 2A). The Multiple Sequence Alignment (Fig. 2B) also had excellent matches wit</w:t>
      </w:r>
      <w:r w:rsidR="005230AE">
        <w:rPr>
          <w:rFonts w:ascii="Times New Roman" w:hAnsi="Times New Roman" w:cs="Times New Roman"/>
          <w:sz w:val="24"/>
          <w:szCs w:val="24"/>
        </w:rPr>
        <w:t xml:space="preserve">h the six species homologs. </w:t>
      </w:r>
      <w:r w:rsidR="00840CDB">
        <w:rPr>
          <w:rFonts w:ascii="Times New Roman" w:hAnsi="Times New Roman" w:cs="Times New Roman"/>
          <w:sz w:val="24"/>
          <w:szCs w:val="24"/>
        </w:rPr>
        <w:t xml:space="preserve">The Phylogenetic </w:t>
      </w:r>
      <w:r w:rsidR="0070109E">
        <w:rPr>
          <w:rFonts w:ascii="Times New Roman" w:hAnsi="Times New Roman" w:cs="Times New Roman"/>
          <w:sz w:val="24"/>
          <w:szCs w:val="24"/>
        </w:rPr>
        <w:t>Tree</w:t>
      </w:r>
      <w:r w:rsidR="00DB5203">
        <w:rPr>
          <w:rFonts w:ascii="Times New Roman" w:hAnsi="Times New Roman" w:cs="Times New Roman"/>
          <w:sz w:val="24"/>
          <w:szCs w:val="24"/>
        </w:rPr>
        <w:t xml:space="preserve"> (Fig. 2</w:t>
      </w:r>
      <w:r w:rsidR="00840CDB">
        <w:rPr>
          <w:rFonts w:ascii="Times New Roman" w:hAnsi="Times New Roman" w:cs="Times New Roman"/>
          <w:sz w:val="24"/>
          <w:szCs w:val="24"/>
        </w:rPr>
        <w:t>C) demonstrates that Cork Oak and the English Walnut are close</w:t>
      </w:r>
      <w:ins w:id="18" w:author="Matteo Pellegrini" w:date="2018-05-28T14:11:00Z">
        <w:r w:rsidR="00686BF9">
          <w:rPr>
            <w:rFonts w:ascii="Times New Roman" w:hAnsi="Times New Roman" w:cs="Times New Roman"/>
            <w:sz w:val="24"/>
            <w:szCs w:val="24"/>
          </w:rPr>
          <w:t xml:space="preserve">ly </w:t>
        </w:r>
        <w:proofErr w:type="spellStart"/>
        <w:r w:rsidR="00686BF9">
          <w:rPr>
            <w:rFonts w:ascii="Times New Roman" w:hAnsi="Times New Roman" w:cs="Times New Roman"/>
            <w:sz w:val="24"/>
            <w:szCs w:val="24"/>
          </w:rPr>
          <w:t>re;ated</w:t>
        </w:r>
      </w:ins>
      <w:proofErr w:type="spellEnd"/>
      <w:r w:rsidR="00840CDB">
        <w:rPr>
          <w:rFonts w:ascii="Times New Roman" w:hAnsi="Times New Roman" w:cs="Times New Roman"/>
          <w:sz w:val="24"/>
          <w:szCs w:val="24"/>
        </w:rPr>
        <w:t xml:space="preserve"> to the </w:t>
      </w:r>
      <w:del w:id="19" w:author="Matteo Pellegrini" w:date="2018-05-28T14:11:00Z">
        <w:r w:rsidR="00840CDB" w:rsidDel="00686BF9">
          <w:rPr>
            <w:rFonts w:ascii="Times New Roman" w:hAnsi="Times New Roman" w:cs="Times New Roman"/>
            <w:sz w:val="24"/>
            <w:szCs w:val="24"/>
          </w:rPr>
          <w:delText>construct</w:delText>
        </w:r>
      </w:del>
      <w:ins w:id="20" w:author="Matteo Pellegrini" w:date="2018-05-28T14:11:00Z">
        <w:r w:rsidR="00686BF9">
          <w:rPr>
            <w:rFonts w:ascii="Times New Roman" w:hAnsi="Times New Roman" w:cs="Times New Roman"/>
            <w:sz w:val="24"/>
            <w:szCs w:val="24"/>
          </w:rPr>
          <w:t>model</w:t>
        </w:r>
      </w:ins>
      <w:del w:id="21" w:author="Matteo Pellegrini" w:date="2018-05-28T14:12:00Z">
        <w:r w:rsidR="00840CDB" w:rsidDel="00686BF9">
          <w:rPr>
            <w:rFonts w:ascii="Times New Roman" w:hAnsi="Times New Roman" w:cs="Times New Roman"/>
            <w:sz w:val="24"/>
            <w:szCs w:val="24"/>
          </w:rPr>
          <w:delText>, indicating accuracy of construct as both former species have a strong evolutionary relationship with the latter</w:delText>
        </w:r>
      </w:del>
      <w:r w:rsidR="00840CDB">
        <w:rPr>
          <w:rFonts w:ascii="Times New Roman" w:hAnsi="Times New Roman" w:cs="Times New Roman"/>
          <w:sz w:val="24"/>
          <w:szCs w:val="24"/>
        </w:rPr>
        <w:t>.</w:t>
      </w:r>
      <w:r w:rsidR="00DB5203">
        <w:rPr>
          <w:rFonts w:ascii="Times New Roman" w:hAnsi="Times New Roman" w:cs="Times New Roman"/>
          <w:sz w:val="24"/>
          <w:szCs w:val="24"/>
        </w:rPr>
        <w:t xml:space="preserve"> The color key demonstrated </w:t>
      </w:r>
      <w:del w:id="22" w:author="Matteo Pellegrini" w:date="2018-05-28T14:12:00Z">
        <w:r w:rsidR="00DB5203" w:rsidDel="00686BF9">
          <w:rPr>
            <w:rFonts w:ascii="Times New Roman" w:hAnsi="Times New Roman" w:cs="Times New Roman"/>
            <w:sz w:val="24"/>
            <w:szCs w:val="24"/>
          </w:rPr>
          <w:delText xml:space="preserve">construct </w:delText>
        </w:r>
      </w:del>
      <w:ins w:id="23" w:author="Matteo Pellegrini" w:date="2018-05-28T14:12:00Z">
        <w:r w:rsidR="00686BF9">
          <w:rPr>
            <w:rFonts w:ascii="Times New Roman" w:hAnsi="Times New Roman" w:cs="Times New Roman"/>
            <w:sz w:val="24"/>
            <w:szCs w:val="24"/>
          </w:rPr>
          <w:t xml:space="preserve">that the model </w:t>
        </w:r>
      </w:ins>
      <w:r w:rsidR="00DB5203">
        <w:rPr>
          <w:rFonts w:ascii="Times New Roman" w:hAnsi="Times New Roman" w:cs="Times New Roman"/>
          <w:sz w:val="24"/>
          <w:szCs w:val="24"/>
        </w:rPr>
        <w:t xml:space="preserve">aligned very well with homologous species from Protein Blast (Fig. 2D). The </w:t>
      </w:r>
      <w:proofErr w:type="spellStart"/>
      <w:r w:rsidR="00DB5203">
        <w:rPr>
          <w:rFonts w:ascii="Times New Roman" w:hAnsi="Times New Roman" w:cs="Times New Roman"/>
          <w:sz w:val="24"/>
          <w:szCs w:val="24"/>
        </w:rPr>
        <w:t>InterproScan</w:t>
      </w:r>
      <w:proofErr w:type="spellEnd"/>
      <w:r w:rsidR="00DB5203">
        <w:rPr>
          <w:rFonts w:ascii="Times New Roman" w:hAnsi="Times New Roman" w:cs="Times New Roman"/>
          <w:sz w:val="24"/>
          <w:szCs w:val="24"/>
        </w:rPr>
        <w:t xml:space="preserve"> </w:t>
      </w:r>
      <w:r w:rsidR="00481CCF">
        <w:rPr>
          <w:rFonts w:ascii="Times New Roman" w:hAnsi="Times New Roman" w:cs="Times New Roman"/>
          <w:sz w:val="24"/>
          <w:szCs w:val="24"/>
        </w:rPr>
        <w:t xml:space="preserve">(Fig. 2E) </w:t>
      </w:r>
      <w:r w:rsidR="00DB5203">
        <w:rPr>
          <w:rFonts w:ascii="Times New Roman" w:hAnsi="Times New Roman" w:cs="Times New Roman"/>
          <w:sz w:val="24"/>
          <w:szCs w:val="24"/>
        </w:rPr>
        <w:t xml:space="preserve">result was vague: protein binding. When </w:t>
      </w:r>
      <w:r w:rsidR="00FF5405">
        <w:rPr>
          <w:rFonts w:ascii="Times New Roman" w:hAnsi="Times New Roman" w:cs="Times New Roman"/>
          <w:sz w:val="24"/>
          <w:szCs w:val="24"/>
        </w:rPr>
        <w:t xml:space="preserve">supplemented with </w:t>
      </w:r>
      <w:proofErr w:type="spellStart"/>
      <w:r w:rsidR="00FF5405">
        <w:rPr>
          <w:rFonts w:ascii="Times New Roman" w:hAnsi="Times New Roman" w:cs="Times New Roman"/>
          <w:sz w:val="24"/>
          <w:szCs w:val="24"/>
        </w:rPr>
        <w:t>AmiGo</w:t>
      </w:r>
      <w:proofErr w:type="spellEnd"/>
      <w:r w:rsidR="00481CCF">
        <w:rPr>
          <w:rFonts w:ascii="Times New Roman" w:hAnsi="Times New Roman" w:cs="Times New Roman"/>
          <w:sz w:val="24"/>
          <w:szCs w:val="24"/>
        </w:rPr>
        <w:t xml:space="preserve"> (Fig. 2F)</w:t>
      </w:r>
      <w:r w:rsidR="00FF5405">
        <w:rPr>
          <w:rFonts w:ascii="Times New Roman" w:hAnsi="Times New Roman" w:cs="Times New Roman"/>
          <w:sz w:val="24"/>
          <w:szCs w:val="24"/>
        </w:rPr>
        <w:t xml:space="preserve">, </w:t>
      </w:r>
      <w:r w:rsidR="00481CCF">
        <w:rPr>
          <w:rFonts w:ascii="Times New Roman" w:hAnsi="Times New Roman" w:cs="Times New Roman"/>
          <w:sz w:val="24"/>
          <w:szCs w:val="24"/>
        </w:rPr>
        <w:t xml:space="preserve">it is clear the best inference is that the </w:t>
      </w:r>
      <w:commentRangeStart w:id="24"/>
      <w:r w:rsidR="00481CCF">
        <w:rPr>
          <w:rFonts w:ascii="Times New Roman" w:hAnsi="Times New Roman" w:cs="Times New Roman"/>
          <w:sz w:val="24"/>
          <w:szCs w:val="24"/>
        </w:rPr>
        <w:t>construct</w:t>
      </w:r>
      <w:commentRangeEnd w:id="24"/>
      <w:r w:rsidR="00686BF9">
        <w:rPr>
          <w:rStyle w:val="CommentReference"/>
        </w:rPr>
        <w:commentReference w:id="24"/>
      </w:r>
      <w:r w:rsidR="00C05722">
        <w:rPr>
          <w:rFonts w:ascii="Times New Roman" w:hAnsi="Times New Roman" w:cs="Times New Roman"/>
          <w:sz w:val="24"/>
          <w:szCs w:val="24"/>
        </w:rPr>
        <w:t xml:space="preserve"> plays a role in DNA or </w:t>
      </w:r>
      <w:r w:rsidR="00481CCF">
        <w:rPr>
          <w:rFonts w:ascii="Times New Roman" w:hAnsi="Times New Roman" w:cs="Times New Roman"/>
          <w:sz w:val="24"/>
          <w:szCs w:val="24"/>
        </w:rPr>
        <w:t>mRNA binding.</w:t>
      </w:r>
    </w:p>
    <w:p w14:paraId="793F7AB9" w14:textId="77777777" w:rsidR="005E0B32" w:rsidRDefault="00FA2F85" w:rsidP="006334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302 residues gene construct spanned from region </w:t>
      </w:r>
      <w:r w:rsidRPr="00FA2F85">
        <w:rPr>
          <w:rFonts w:ascii="Times New Roman" w:hAnsi="Times New Roman" w:cs="Times New Roman"/>
          <w:sz w:val="24"/>
          <w:szCs w:val="24"/>
        </w:rPr>
        <w:t>[chr8: 716680-724153]</w:t>
      </w:r>
      <w:r>
        <w:rPr>
          <w:rFonts w:ascii="Times New Roman" w:hAnsi="Times New Roman" w:cs="Times New Roman"/>
          <w:sz w:val="24"/>
          <w:szCs w:val="24"/>
        </w:rPr>
        <w:t xml:space="preserve"> (Fig. 3A). The Mu</w:t>
      </w:r>
      <w:r w:rsidR="00A85729">
        <w:rPr>
          <w:rFonts w:ascii="Times New Roman" w:hAnsi="Times New Roman" w:cs="Times New Roman"/>
          <w:sz w:val="24"/>
          <w:szCs w:val="24"/>
        </w:rPr>
        <w:t xml:space="preserve">ltiple </w:t>
      </w:r>
      <w:r w:rsidR="0070109E">
        <w:rPr>
          <w:rFonts w:ascii="Times New Roman" w:hAnsi="Times New Roman" w:cs="Times New Roman"/>
          <w:sz w:val="24"/>
          <w:szCs w:val="24"/>
        </w:rPr>
        <w:t xml:space="preserve">Sequence Alignment demonstrates the construct aligns very well with other homologs (Fig. 3B). And the Phylogenetic Tree </w:t>
      </w:r>
      <w:r w:rsidR="0058747F">
        <w:rPr>
          <w:rFonts w:ascii="Times New Roman" w:hAnsi="Times New Roman" w:cs="Times New Roman"/>
          <w:sz w:val="24"/>
          <w:szCs w:val="24"/>
        </w:rPr>
        <w:t xml:space="preserve">(Fig. 3C) </w:t>
      </w:r>
      <w:r w:rsidR="0070109E">
        <w:rPr>
          <w:rFonts w:ascii="Times New Roman" w:hAnsi="Times New Roman" w:cs="Times New Roman"/>
          <w:sz w:val="24"/>
          <w:szCs w:val="24"/>
        </w:rPr>
        <w:t>demonstrates the construct is clo</w:t>
      </w:r>
      <w:r w:rsidR="0084189E">
        <w:rPr>
          <w:rFonts w:ascii="Times New Roman" w:hAnsi="Times New Roman" w:cs="Times New Roman"/>
          <w:sz w:val="24"/>
          <w:szCs w:val="24"/>
        </w:rPr>
        <w:t xml:space="preserve">sest to Cork Oak, which indicates the construct was made correctly. </w:t>
      </w:r>
      <w:r w:rsidR="0058747F">
        <w:rPr>
          <w:rFonts w:ascii="Times New Roman" w:hAnsi="Times New Roman" w:cs="Times New Roman"/>
          <w:sz w:val="24"/>
          <w:szCs w:val="24"/>
        </w:rPr>
        <w:t xml:space="preserve">The Color Key (Fig. 3D) for the construct, like all the previous results, showed strong alignment as well. According to </w:t>
      </w:r>
      <w:proofErr w:type="spellStart"/>
      <w:r w:rsidR="0058747F">
        <w:rPr>
          <w:rFonts w:ascii="Times New Roman" w:hAnsi="Times New Roman" w:cs="Times New Roman"/>
          <w:sz w:val="24"/>
          <w:szCs w:val="24"/>
        </w:rPr>
        <w:t>InterProSca</w:t>
      </w:r>
      <w:r w:rsidR="005E0B32">
        <w:rPr>
          <w:rFonts w:ascii="Times New Roman" w:hAnsi="Times New Roman" w:cs="Times New Roman"/>
          <w:sz w:val="24"/>
          <w:szCs w:val="24"/>
        </w:rPr>
        <w:t>n</w:t>
      </w:r>
      <w:proofErr w:type="spellEnd"/>
      <w:r w:rsidR="005E0B32">
        <w:rPr>
          <w:rFonts w:ascii="Times New Roman" w:hAnsi="Times New Roman" w:cs="Times New Roman"/>
          <w:sz w:val="24"/>
          <w:szCs w:val="24"/>
        </w:rPr>
        <w:t xml:space="preserve"> (Fig. 3E) and </w:t>
      </w:r>
      <w:proofErr w:type="spellStart"/>
      <w:r w:rsidR="005E0B32">
        <w:rPr>
          <w:rFonts w:ascii="Times New Roman" w:hAnsi="Times New Roman" w:cs="Times New Roman"/>
          <w:sz w:val="24"/>
          <w:szCs w:val="24"/>
        </w:rPr>
        <w:t>AmiGO</w:t>
      </w:r>
      <w:proofErr w:type="spellEnd"/>
      <w:r w:rsidR="005E0B32">
        <w:rPr>
          <w:rFonts w:ascii="Times New Roman" w:hAnsi="Times New Roman" w:cs="Times New Roman"/>
          <w:sz w:val="24"/>
          <w:szCs w:val="24"/>
        </w:rPr>
        <w:t xml:space="preserve"> (Fig. 3F), the gene construct plays a role in DNA and RNA binding.</w:t>
      </w:r>
    </w:p>
    <w:p w14:paraId="13540C16" w14:textId="77777777" w:rsidR="00AA7101" w:rsidRDefault="005E0B32" w:rsidP="00AA7101">
      <w:pPr>
        <w:spacing w:line="480" w:lineRule="auto"/>
        <w:rPr>
          <w:ins w:id="25" w:author="Microsoft Office User" w:date="2018-06-07T18:05:00Z"/>
          <w:rFonts w:ascii="Times New Roman" w:hAnsi="Times New Roman" w:cs="Times New Roman"/>
          <w:sz w:val="24"/>
          <w:szCs w:val="24"/>
        </w:rPr>
      </w:pPr>
      <w:r>
        <w:rPr>
          <w:rFonts w:ascii="Times New Roman" w:hAnsi="Times New Roman" w:cs="Times New Roman"/>
          <w:sz w:val="24"/>
          <w:szCs w:val="24"/>
        </w:rPr>
        <w:tab/>
        <w:t xml:space="preserve">The 230 residue gene construct spanned from </w:t>
      </w:r>
      <w:r w:rsidRPr="005E0B32">
        <w:rPr>
          <w:rFonts w:ascii="Times New Roman" w:hAnsi="Times New Roman" w:cs="Times New Roman"/>
          <w:sz w:val="24"/>
          <w:szCs w:val="24"/>
        </w:rPr>
        <w:t>[chr8: 711214-715487]</w:t>
      </w:r>
      <w:r>
        <w:rPr>
          <w:rFonts w:ascii="Times New Roman" w:hAnsi="Times New Roman" w:cs="Times New Roman"/>
          <w:sz w:val="24"/>
          <w:szCs w:val="24"/>
        </w:rPr>
        <w:t xml:space="preserve"> (Fig. 4A). The </w:t>
      </w:r>
      <w:r w:rsidR="00C56F26">
        <w:rPr>
          <w:rFonts w:ascii="Times New Roman" w:hAnsi="Times New Roman" w:cs="Times New Roman"/>
          <w:sz w:val="24"/>
          <w:szCs w:val="24"/>
        </w:rPr>
        <w:t xml:space="preserve">gene construct in the </w:t>
      </w:r>
      <w:r>
        <w:rPr>
          <w:rFonts w:ascii="Times New Roman" w:hAnsi="Times New Roman" w:cs="Times New Roman"/>
          <w:sz w:val="24"/>
          <w:szCs w:val="24"/>
        </w:rPr>
        <w:t xml:space="preserve">Multiple Sequence Alignment (Fig. </w:t>
      </w:r>
      <w:r w:rsidR="00C56F26">
        <w:rPr>
          <w:rFonts w:ascii="Times New Roman" w:hAnsi="Times New Roman" w:cs="Times New Roman"/>
          <w:sz w:val="24"/>
          <w:szCs w:val="24"/>
        </w:rPr>
        <w:t>4</w:t>
      </w:r>
      <w:r>
        <w:rPr>
          <w:rFonts w:ascii="Times New Roman" w:hAnsi="Times New Roman" w:cs="Times New Roman"/>
          <w:sz w:val="24"/>
          <w:szCs w:val="24"/>
        </w:rPr>
        <w:t xml:space="preserve">B), just as for all the previous gene constructs, </w:t>
      </w:r>
      <w:r w:rsidR="00C56F26">
        <w:rPr>
          <w:rFonts w:ascii="Times New Roman" w:hAnsi="Times New Roman" w:cs="Times New Roman"/>
          <w:sz w:val="24"/>
          <w:szCs w:val="24"/>
        </w:rPr>
        <w:t xml:space="preserve">aligned strongly with homologous sequences. The Phylogenetic Tree (Fig. 4C) is aligned closest to Cork Oak. The Color Key (Fig. 4D), just as for all the previous gene constructs, showed that the gene construct had excellent alignment with other homologs. And both </w:t>
      </w:r>
      <w:proofErr w:type="spellStart"/>
      <w:r w:rsidR="00C56F26">
        <w:rPr>
          <w:rFonts w:ascii="Times New Roman" w:hAnsi="Times New Roman" w:cs="Times New Roman"/>
          <w:sz w:val="24"/>
          <w:szCs w:val="24"/>
        </w:rPr>
        <w:t>InterProScan</w:t>
      </w:r>
      <w:proofErr w:type="spellEnd"/>
      <w:r w:rsidR="00C56F26">
        <w:rPr>
          <w:rFonts w:ascii="Times New Roman" w:hAnsi="Times New Roman" w:cs="Times New Roman"/>
          <w:sz w:val="24"/>
          <w:szCs w:val="24"/>
        </w:rPr>
        <w:t xml:space="preserve"> (Fig. 4E) and </w:t>
      </w:r>
      <w:proofErr w:type="spellStart"/>
      <w:r w:rsidR="00C56F26">
        <w:rPr>
          <w:rFonts w:ascii="Times New Roman" w:hAnsi="Times New Roman" w:cs="Times New Roman"/>
          <w:sz w:val="24"/>
          <w:szCs w:val="24"/>
        </w:rPr>
        <w:t>AmiGo</w:t>
      </w:r>
      <w:proofErr w:type="spellEnd"/>
      <w:r w:rsidR="00C56F26">
        <w:rPr>
          <w:rFonts w:ascii="Times New Roman" w:hAnsi="Times New Roman" w:cs="Times New Roman"/>
          <w:sz w:val="24"/>
          <w:szCs w:val="24"/>
        </w:rPr>
        <w:t xml:space="preserve"> (Fig. 4F)</w:t>
      </w:r>
      <w:r w:rsidR="00913001">
        <w:rPr>
          <w:rFonts w:ascii="Times New Roman" w:hAnsi="Times New Roman" w:cs="Times New Roman"/>
          <w:sz w:val="24"/>
          <w:szCs w:val="24"/>
        </w:rPr>
        <w:t xml:space="preserve"> indicate the gene plays a role in calcium ion binding.</w:t>
      </w:r>
    </w:p>
    <w:p w14:paraId="256A0B5B" w14:textId="617D7FB7" w:rsidR="003E7E3D" w:rsidRDefault="003E7E3D" w:rsidP="003E7E3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5A2208BE" w14:textId="77777777" w:rsidR="00185E24" w:rsidRDefault="00185E24" w:rsidP="00185E24">
      <w:pPr>
        <w:spacing w:after="0" w:line="240" w:lineRule="auto"/>
        <w:rPr>
          <w:rFonts w:ascii="Times New Roman" w:eastAsia="Times New Roman" w:hAnsi="Times New Roman" w:cs="Times New Roman"/>
          <w:sz w:val="24"/>
          <w:szCs w:val="24"/>
        </w:rPr>
      </w:pPr>
      <w:r w:rsidRPr="00185E24">
        <w:rPr>
          <w:rFonts w:ascii="Times New Roman" w:eastAsia="Times New Roman" w:hAnsi="Times New Roman" w:cs="Times New Roman"/>
          <w:sz w:val="24"/>
          <w:szCs w:val="24"/>
        </w:rPr>
        <w:lastRenderedPageBreak/>
        <w:t xml:space="preserve">Describe what your results mean in context of what was already known about the subject </w:t>
      </w:r>
    </w:p>
    <w:p w14:paraId="77D4C3C4" w14:textId="77777777" w:rsidR="00185E24" w:rsidRDefault="00185E24" w:rsidP="00185E24">
      <w:pPr>
        <w:spacing w:after="0" w:line="240" w:lineRule="auto"/>
        <w:rPr>
          <w:rFonts w:ascii="Times New Roman" w:eastAsia="Times New Roman" w:hAnsi="Times New Roman" w:cs="Times New Roman"/>
          <w:sz w:val="24"/>
          <w:szCs w:val="24"/>
        </w:rPr>
      </w:pPr>
      <w:r w:rsidRPr="00185E24">
        <w:rPr>
          <w:rFonts w:ascii="Times New Roman" w:eastAsia="Times New Roman" w:hAnsi="Times New Roman" w:cs="Times New Roman"/>
          <w:sz w:val="24"/>
          <w:szCs w:val="24"/>
        </w:rPr>
        <w:t xml:space="preserve">• Indicate how the results relate to expectations and to the literature previously cited </w:t>
      </w:r>
    </w:p>
    <w:p w14:paraId="67B3A727" w14:textId="77777777" w:rsidR="00185E24" w:rsidRDefault="00185E24" w:rsidP="00185E24">
      <w:pPr>
        <w:spacing w:after="0" w:line="240" w:lineRule="auto"/>
        <w:rPr>
          <w:rFonts w:ascii="Times New Roman" w:eastAsia="Times New Roman" w:hAnsi="Times New Roman" w:cs="Times New Roman"/>
          <w:sz w:val="24"/>
          <w:szCs w:val="24"/>
        </w:rPr>
      </w:pPr>
      <w:r w:rsidRPr="00185E24">
        <w:rPr>
          <w:rFonts w:ascii="Times New Roman" w:eastAsia="Times New Roman" w:hAnsi="Times New Roman" w:cs="Times New Roman"/>
          <w:sz w:val="24"/>
          <w:szCs w:val="24"/>
        </w:rPr>
        <w:t xml:space="preserve">• Explain how the research has moved the body of scientific knowledge forward </w:t>
      </w:r>
    </w:p>
    <w:p w14:paraId="5F2F80CD" w14:textId="77777777" w:rsidR="00185E24" w:rsidRDefault="00185E24" w:rsidP="00185E24">
      <w:pPr>
        <w:spacing w:after="0" w:line="240" w:lineRule="auto"/>
        <w:rPr>
          <w:rFonts w:ascii="Times New Roman" w:eastAsia="Times New Roman" w:hAnsi="Times New Roman" w:cs="Times New Roman"/>
          <w:sz w:val="24"/>
          <w:szCs w:val="24"/>
        </w:rPr>
      </w:pPr>
      <w:r w:rsidRPr="00185E24">
        <w:rPr>
          <w:rFonts w:ascii="Times New Roman" w:eastAsia="Times New Roman" w:hAnsi="Times New Roman" w:cs="Times New Roman"/>
          <w:sz w:val="24"/>
          <w:szCs w:val="24"/>
        </w:rPr>
        <w:t>• Do not extend your conclusions beyond what is directly supported by your results - avoid undue speculation</w:t>
      </w:r>
    </w:p>
    <w:p w14:paraId="535AB6C2" w14:textId="3C6D25F2" w:rsidR="00185E24" w:rsidRPr="00185E24" w:rsidRDefault="00185E24" w:rsidP="00185E24">
      <w:pPr>
        <w:spacing w:after="0" w:line="240" w:lineRule="auto"/>
        <w:rPr>
          <w:rFonts w:ascii="Times New Roman" w:eastAsia="Times New Roman" w:hAnsi="Times New Roman" w:cs="Times New Roman"/>
          <w:sz w:val="24"/>
          <w:szCs w:val="24"/>
        </w:rPr>
      </w:pPr>
      <w:r w:rsidRPr="00185E24">
        <w:rPr>
          <w:rFonts w:ascii="Times New Roman" w:eastAsia="Times New Roman" w:hAnsi="Times New Roman" w:cs="Times New Roman"/>
          <w:sz w:val="24"/>
          <w:szCs w:val="24"/>
        </w:rPr>
        <w:t xml:space="preserve"> • Outline the next steps for further study </w:t>
      </w:r>
    </w:p>
    <w:p w14:paraId="52DF1519" w14:textId="77777777" w:rsidR="00185E24" w:rsidRDefault="00185E24" w:rsidP="003E7E3D">
      <w:pPr>
        <w:spacing w:line="480" w:lineRule="auto"/>
        <w:rPr>
          <w:rFonts w:ascii="Times New Roman" w:hAnsi="Times New Roman" w:cs="Times New Roman"/>
          <w:sz w:val="24"/>
          <w:szCs w:val="24"/>
        </w:rPr>
      </w:pPr>
    </w:p>
    <w:p w14:paraId="2ABD4AFB" w14:textId="77777777" w:rsidR="00F24967" w:rsidRDefault="00313736" w:rsidP="00F24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 construct in </w:t>
      </w:r>
      <w:r>
        <w:rPr>
          <w:rFonts w:ascii="Times New Roman" w:hAnsi="Times New Roman" w:cs="Times New Roman"/>
          <w:sz w:val="24"/>
          <w:szCs w:val="24"/>
        </w:rPr>
        <w:t xml:space="preserve">region </w:t>
      </w:r>
      <w:r w:rsidRPr="004C13E4">
        <w:rPr>
          <w:rFonts w:ascii="Times New Roman" w:hAnsi="Times New Roman" w:cs="Times New Roman"/>
          <w:sz w:val="24"/>
          <w:szCs w:val="24"/>
        </w:rPr>
        <w:t>[chr8:742485-762148</w:t>
      </w:r>
      <w:r>
        <w:rPr>
          <w:rFonts w:ascii="Times New Roman" w:hAnsi="Times New Roman" w:cs="Times New Roman"/>
          <w:sz w:val="24"/>
          <w:szCs w:val="24"/>
        </w:rPr>
        <w:t>]</w:t>
      </w:r>
      <w:r>
        <w:rPr>
          <w:rFonts w:ascii="Times New Roman" w:hAnsi="Times New Roman" w:cs="Times New Roman"/>
          <w:sz w:val="24"/>
          <w:szCs w:val="24"/>
        </w:rPr>
        <w:t xml:space="preserve"> was found to </w:t>
      </w:r>
      <w:r w:rsidR="00F152E5">
        <w:rPr>
          <w:rFonts w:ascii="Times New Roman" w:hAnsi="Times New Roman" w:cs="Times New Roman"/>
          <w:sz w:val="24"/>
          <w:szCs w:val="24"/>
        </w:rPr>
        <w:t>have proteasome activator complex activity.</w:t>
      </w:r>
      <w:r w:rsidR="00185E24">
        <w:rPr>
          <w:rFonts w:ascii="Times New Roman" w:hAnsi="Times New Roman" w:cs="Times New Roman"/>
          <w:sz w:val="24"/>
          <w:szCs w:val="24"/>
        </w:rPr>
        <w:t xml:space="preserve"> To </w:t>
      </w:r>
      <w:r w:rsidR="004C3409">
        <w:rPr>
          <w:rFonts w:ascii="Times New Roman" w:hAnsi="Times New Roman" w:cs="Times New Roman"/>
          <w:sz w:val="24"/>
          <w:szCs w:val="24"/>
        </w:rPr>
        <w:t>learn more about the function</w:t>
      </w:r>
      <w:r w:rsidR="00185E24">
        <w:rPr>
          <w:rFonts w:ascii="Times New Roman" w:hAnsi="Times New Roman" w:cs="Times New Roman"/>
          <w:sz w:val="24"/>
          <w:szCs w:val="24"/>
        </w:rPr>
        <w:t xml:space="preserve">, the </w:t>
      </w:r>
      <w:r w:rsidR="0046127B">
        <w:rPr>
          <w:rFonts w:ascii="Times New Roman" w:hAnsi="Times New Roman" w:cs="Times New Roman"/>
          <w:sz w:val="24"/>
          <w:szCs w:val="24"/>
        </w:rPr>
        <w:t>String</w:t>
      </w:r>
      <w:r w:rsidR="004C3409">
        <w:rPr>
          <w:rFonts w:ascii="Times New Roman" w:hAnsi="Times New Roman" w:cs="Times New Roman"/>
          <w:sz w:val="24"/>
          <w:szCs w:val="24"/>
        </w:rPr>
        <w:t xml:space="preserve">-DB database was used. The sequence was compared with Arabidopsis </w:t>
      </w:r>
      <w:proofErr w:type="spellStart"/>
      <w:r w:rsidR="004C3409">
        <w:rPr>
          <w:rFonts w:ascii="Times New Roman" w:hAnsi="Times New Roman" w:cs="Times New Roman"/>
          <w:sz w:val="24"/>
          <w:szCs w:val="24"/>
        </w:rPr>
        <w:t>Lyrata</w:t>
      </w:r>
      <w:proofErr w:type="spellEnd"/>
      <w:r w:rsidR="004C3409">
        <w:rPr>
          <w:rFonts w:ascii="Times New Roman" w:hAnsi="Times New Roman" w:cs="Times New Roman"/>
          <w:sz w:val="24"/>
          <w:szCs w:val="24"/>
        </w:rPr>
        <w:t xml:space="preserve"> in the database. The top four predicted functional partners were proteasome subunit beta type. </w:t>
      </w:r>
      <w:r w:rsidR="00B30BAE">
        <w:rPr>
          <w:rFonts w:ascii="Times New Roman" w:hAnsi="Times New Roman" w:cs="Times New Roman"/>
          <w:sz w:val="24"/>
          <w:szCs w:val="24"/>
        </w:rPr>
        <w:t>Functional enrichments in the network were also involved in the proteasome pathway, with a false discovery rate of less than 10^-19. Thus, String-DB gave very strong supporting evidence in support of the proposition that the construct coded for a proteasome subunit complex.</w:t>
      </w:r>
      <w:r w:rsidR="00A41E2E">
        <w:rPr>
          <w:rFonts w:ascii="Times New Roman" w:hAnsi="Times New Roman" w:cs="Times New Roman"/>
          <w:sz w:val="24"/>
          <w:szCs w:val="24"/>
        </w:rPr>
        <w:t xml:space="preserve"> </w:t>
      </w:r>
    </w:p>
    <w:p w14:paraId="1A606BA8" w14:textId="256BB11D" w:rsidR="00AA7101" w:rsidRDefault="005C7B14" w:rsidP="00F24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discover the</w:t>
      </w:r>
      <w:r w:rsidR="00A41E2E">
        <w:rPr>
          <w:rFonts w:ascii="Times New Roman" w:hAnsi="Times New Roman" w:cs="Times New Roman"/>
          <w:sz w:val="24"/>
          <w:szCs w:val="24"/>
        </w:rPr>
        <w:t xml:space="preserve"> role proteasome activator subunit complex 4 plays in </w:t>
      </w:r>
      <w:proofErr w:type="spellStart"/>
      <w:r w:rsidR="00A41E2E">
        <w:rPr>
          <w:rFonts w:ascii="Times New Roman" w:hAnsi="Times New Roman" w:cs="Times New Roman"/>
          <w:sz w:val="24"/>
          <w:szCs w:val="24"/>
        </w:rPr>
        <w:t>Quercus</w:t>
      </w:r>
      <w:proofErr w:type="spellEnd"/>
      <w:r w:rsidR="00A41E2E">
        <w:rPr>
          <w:rFonts w:ascii="Times New Roman" w:hAnsi="Times New Roman" w:cs="Times New Roman"/>
          <w:sz w:val="24"/>
          <w:szCs w:val="24"/>
        </w:rPr>
        <w:t xml:space="preserve"> </w:t>
      </w:r>
      <w:proofErr w:type="spellStart"/>
      <w:r w:rsidR="00A41E2E">
        <w:rPr>
          <w:rFonts w:ascii="Times New Roman" w:hAnsi="Times New Roman" w:cs="Times New Roman"/>
          <w:sz w:val="24"/>
          <w:szCs w:val="24"/>
        </w:rPr>
        <w:t>Lobata</w:t>
      </w:r>
      <w:proofErr w:type="spellEnd"/>
      <w:r w:rsidR="00A41E2E">
        <w:rPr>
          <w:rFonts w:ascii="Times New Roman" w:hAnsi="Times New Roman" w:cs="Times New Roman"/>
          <w:sz w:val="24"/>
          <w:szCs w:val="24"/>
        </w:rPr>
        <w:t xml:space="preserve">, the gene was researched on </w:t>
      </w:r>
      <w:proofErr w:type="spellStart"/>
      <w:r w:rsidR="00A41E2E">
        <w:rPr>
          <w:rFonts w:ascii="Times New Roman" w:hAnsi="Times New Roman" w:cs="Times New Roman"/>
          <w:sz w:val="24"/>
          <w:szCs w:val="24"/>
        </w:rPr>
        <w:t>UniProt</w:t>
      </w:r>
      <w:proofErr w:type="spellEnd"/>
      <w:r w:rsidR="00A41E2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24967">
        <w:rPr>
          <w:rFonts w:ascii="Times New Roman" w:hAnsi="Times New Roman" w:cs="Times New Roman"/>
          <w:sz w:val="24"/>
          <w:szCs w:val="24"/>
        </w:rPr>
        <w:t>Proteosome</w:t>
      </w:r>
      <w:proofErr w:type="spellEnd"/>
      <w:r w:rsidR="00F24967">
        <w:rPr>
          <w:rFonts w:ascii="Times New Roman" w:hAnsi="Times New Roman" w:cs="Times New Roman"/>
          <w:sz w:val="24"/>
          <w:szCs w:val="24"/>
        </w:rPr>
        <w:t xml:space="preserve"> Activator Subunit Complex 4 recognizes acetylated histones and promotes ATP and ubiquitin-independent degradation of core histones during spermatogenesis (pollen generation) and DNA repair after double strand breaks (Qian et al 2013; </w:t>
      </w:r>
      <w:proofErr w:type="spellStart"/>
      <w:r w:rsidR="00F24967">
        <w:rPr>
          <w:rFonts w:ascii="Times New Roman" w:hAnsi="Times New Roman" w:cs="Times New Roman"/>
          <w:sz w:val="24"/>
          <w:szCs w:val="24"/>
        </w:rPr>
        <w:t>Ustrell</w:t>
      </w:r>
      <w:proofErr w:type="spellEnd"/>
      <w:r w:rsidR="00F24967">
        <w:rPr>
          <w:rFonts w:ascii="Times New Roman" w:hAnsi="Times New Roman" w:cs="Times New Roman"/>
          <w:sz w:val="24"/>
          <w:szCs w:val="24"/>
        </w:rPr>
        <w:t xml:space="preserve"> et al 2002). Lastly, </w:t>
      </w:r>
      <w:proofErr w:type="spellStart"/>
      <w:r w:rsidR="00F24967">
        <w:rPr>
          <w:rFonts w:ascii="Times New Roman" w:hAnsi="Times New Roman" w:cs="Times New Roman"/>
          <w:sz w:val="24"/>
          <w:szCs w:val="24"/>
        </w:rPr>
        <w:t>UniProt</w:t>
      </w:r>
      <w:proofErr w:type="spellEnd"/>
      <w:r w:rsidR="00F24967">
        <w:rPr>
          <w:rFonts w:ascii="Times New Roman" w:hAnsi="Times New Roman" w:cs="Times New Roman"/>
          <w:sz w:val="24"/>
          <w:szCs w:val="24"/>
        </w:rPr>
        <w:t xml:space="preserve"> was used to determi</w:t>
      </w:r>
      <w:r w:rsidR="00B55229">
        <w:rPr>
          <w:rFonts w:ascii="Times New Roman" w:hAnsi="Times New Roman" w:cs="Times New Roman"/>
          <w:sz w:val="24"/>
          <w:szCs w:val="24"/>
        </w:rPr>
        <w:t>ne cellular localization. The proteasome activator subunit complex 4 is located in the nucleus and cytosol (</w:t>
      </w:r>
      <w:proofErr w:type="spellStart"/>
      <w:r w:rsidR="00B55229">
        <w:rPr>
          <w:rFonts w:ascii="Times New Roman" w:hAnsi="Times New Roman" w:cs="Times New Roman"/>
          <w:sz w:val="24"/>
          <w:szCs w:val="24"/>
        </w:rPr>
        <w:t>Ustrell</w:t>
      </w:r>
      <w:proofErr w:type="spellEnd"/>
      <w:r w:rsidR="00B55229">
        <w:rPr>
          <w:rFonts w:ascii="Times New Roman" w:hAnsi="Times New Roman" w:cs="Times New Roman"/>
          <w:sz w:val="24"/>
          <w:szCs w:val="24"/>
        </w:rPr>
        <w:t xml:space="preserve"> et al 2002).</w:t>
      </w:r>
    </w:p>
    <w:p w14:paraId="218A1456" w14:textId="7EC02DCC" w:rsidR="00F87ABE" w:rsidRDefault="00F87ABE" w:rsidP="00F24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gene construct in region</w:t>
      </w:r>
      <w:r>
        <w:rPr>
          <w:rFonts w:ascii="Times New Roman" w:hAnsi="Times New Roman" w:cs="Times New Roman"/>
          <w:sz w:val="24"/>
          <w:szCs w:val="24"/>
        </w:rPr>
        <w:t xml:space="preserve"> </w:t>
      </w:r>
      <w:r w:rsidRPr="00FB6F41">
        <w:rPr>
          <w:rFonts w:ascii="Times New Roman" w:hAnsi="Times New Roman" w:cs="Times New Roman"/>
          <w:sz w:val="24"/>
          <w:szCs w:val="24"/>
        </w:rPr>
        <w:t>[chr8:730430-734747]</w:t>
      </w:r>
      <w:r w:rsidR="00C05722">
        <w:rPr>
          <w:rFonts w:ascii="Times New Roman" w:hAnsi="Times New Roman" w:cs="Times New Roman"/>
          <w:sz w:val="24"/>
          <w:szCs w:val="24"/>
        </w:rPr>
        <w:t xml:space="preserve"> plays some role in DNA or RNA binding.</w:t>
      </w:r>
      <w:r w:rsidR="007832D9">
        <w:rPr>
          <w:rFonts w:ascii="Times New Roman" w:hAnsi="Times New Roman" w:cs="Times New Roman"/>
          <w:sz w:val="24"/>
          <w:szCs w:val="24"/>
        </w:rPr>
        <w:t xml:space="preserve"> When the peptide sequence was analyzed through String-DB, the “Analysis” section indicated that the most likely function of the gene was RNA transport (false discovery rate 4.68e-23).</w:t>
      </w:r>
      <w:bookmarkStart w:id="26" w:name="_GoBack"/>
      <w:bookmarkEnd w:id="26"/>
    </w:p>
    <w:p w14:paraId="000EC056" w14:textId="77777777" w:rsidR="00AA7101" w:rsidRDefault="00AA7101" w:rsidP="00AA7101">
      <w:pPr>
        <w:spacing w:line="480" w:lineRule="auto"/>
        <w:rPr>
          <w:rFonts w:ascii="Times New Roman" w:hAnsi="Times New Roman" w:cs="Times New Roman"/>
          <w:sz w:val="24"/>
          <w:szCs w:val="24"/>
        </w:rPr>
      </w:pPr>
    </w:p>
    <w:p w14:paraId="50F54E7A" w14:textId="77777777" w:rsidR="00AA7101" w:rsidRDefault="00AA7101" w:rsidP="00AA7101">
      <w:pPr>
        <w:spacing w:line="480" w:lineRule="auto"/>
        <w:rPr>
          <w:rFonts w:ascii="Times New Roman" w:hAnsi="Times New Roman" w:cs="Times New Roman"/>
          <w:sz w:val="24"/>
          <w:szCs w:val="24"/>
        </w:rPr>
      </w:pPr>
    </w:p>
    <w:p w14:paraId="6DD070BE" w14:textId="77777777" w:rsidR="00AA7101" w:rsidRDefault="00AA7101" w:rsidP="00AA7101">
      <w:pPr>
        <w:spacing w:line="480" w:lineRule="auto"/>
        <w:rPr>
          <w:rFonts w:ascii="Times New Roman" w:hAnsi="Times New Roman" w:cs="Times New Roman"/>
          <w:sz w:val="24"/>
          <w:szCs w:val="24"/>
        </w:rPr>
      </w:pPr>
    </w:p>
    <w:p w14:paraId="70820901" w14:textId="77777777" w:rsidR="00AA7101" w:rsidRDefault="00AA7101" w:rsidP="00AA7101">
      <w:pPr>
        <w:spacing w:line="480" w:lineRule="auto"/>
        <w:rPr>
          <w:rFonts w:ascii="Times New Roman" w:hAnsi="Times New Roman" w:cs="Times New Roman"/>
          <w:sz w:val="24"/>
          <w:szCs w:val="24"/>
        </w:rPr>
      </w:pPr>
    </w:p>
    <w:p w14:paraId="47A05F6D" w14:textId="77777777" w:rsidR="005F61C6" w:rsidRDefault="005F61C6" w:rsidP="00AA7101">
      <w:pPr>
        <w:spacing w:line="480" w:lineRule="auto"/>
        <w:rPr>
          <w:noProof/>
        </w:rPr>
      </w:pPr>
    </w:p>
    <w:p w14:paraId="6E79C05F" w14:textId="77777777" w:rsidR="005F61C6" w:rsidRPr="005F61C6" w:rsidRDefault="005F61C6" w:rsidP="00AA7101">
      <w:pPr>
        <w:spacing w:line="480" w:lineRule="auto"/>
        <w:rPr>
          <w:noProof/>
        </w:rPr>
      </w:pPr>
    </w:p>
    <w:p w14:paraId="4FD5EC4E" w14:textId="77777777" w:rsidR="00AA7101" w:rsidRPr="004C13E4" w:rsidRDefault="000A51BC" w:rsidP="00AA7101">
      <w:pPr>
        <w:spacing w:line="480" w:lineRule="auto"/>
        <w:rPr>
          <w:rFonts w:ascii="Times New Roman" w:hAnsi="Times New Roman" w:cs="Times New Roman"/>
          <w:sz w:val="24"/>
          <w:szCs w:val="24"/>
        </w:rPr>
      </w:pPr>
      <w:r>
        <w:rPr>
          <w:noProof/>
          <w:lang w:eastAsia="zh-TW"/>
        </w:rPr>
        <mc:AlternateContent>
          <mc:Choice Requires="wps">
            <w:drawing>
              <wp:anchor distT="0" distB="0" distL="114300" distR="114300" simplePos="0" relativeHeight="251670528" behindDoc="0" locked="0" layoutInCell="1" allowOverlap="1" wp14:anchorId="1520307E">
                <wp:simplePos x="0" y="0"/>
                <wp:positionH relativeFrom="column">
                  <wp:posOffset>-3361055</wp:posOffset>
                </wp:positionH>
                <wp:positionV relativeFrom="paragraph">
                  <wp:posOffset>441960</wp:posOffset>
                </wp:positionV>
                <wp:extent cx="2377440" cy="3860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386080"/>
                        </a:xfrm>
                        <a:prstGeom prst="rect">
                          <a:avLst/>
                        </a:prstGeom>
                        <a:solidFill>
                          <a:srgbClr val="FFFFFF"/>
                        </a:solidFill>
                        <a:ln w="9525">
                          <a:solidFill>
                            <a:srgbClr val="000000"/>
                          </a:solidFill>
                          <a:miter lim="800000"/>
                          <a:headEnd/>
                          <a:tailEnd/>
                        </a:ln>
                      </wps:spPr>
                      <wps:txbx>
                        <w:txbxContent>
                          <w:p w14:paraId="6F9A7821" w14:textId="77777777" w:rsidR="00A85729" w:rsidRDefault="00A85729">
                            <w:r>
                              <w:t>Figure 1A Construct is bolded in red.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520307E" id="_x0000_t202" coordsize="21600,21600" o:spt="202" path="m,l,21600r21600,l21600,xe">
                <v:stroke joinstyle="miter"/>
                <v:path gradientshapeok="t" o:connecttype="rect"/>
              </v:shapetype>
              <v:shape id="Text Box 2" o:spid="_x0000_s1026" type="#_x0000_t202" style="position:absolute;margin-left:-264.65pt;margin-top:34.8pt;width:187.2pt;height:30.4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">
                <v:path arrowok="t"/>
                <v:textbox style="mso-fit-shape-to-text:t">
                  <w:txbxContent>
                    <w:p w14:paraId="6F9A7821" w14:textId="77777777" w:rsidR="00A85729" w:rsidRDefault="00A85729">
                      <w:r>
                        <w:t>Figure 1A Construct is bolded in red.</w:t>
                      </w:r>
                    </w:p>
                  </w:txbxContent>
                </v:textbox>
              </v:shape>
            </w:pict>
          </mc:Fallback>
        </mc:AlternateContent>
      </w:r>
    </w:p>
    <w:p w14:paraId="5CD74679" w14:textId="77777777" w:rsidR="004C13E4" w:rsidRDefault="004C13E4" w:rsidP="004C13E4"/>
    <w:p w14:paraId="49B77D80" w14:textId="77777777" w:rsidR="005F61C6" w:rsidRDefault="005F61C6" w:rsidP="005F61C6">
      <w:pPr>
        <w:pStyle w:val="Caption"/>
        <w:rPr>
          <w:rFonts w:ascii="Times New Roman" w:hAnsi="Times New Roman" w:cs="Times New Roman"/>
          <w:b w:val="0"/>
          <w:bCs w:val="0"/>
          <w:color w:val="auto"/>
          <w:sz w:val="24"/>
          <w:szCs w:val="22"/>
        </w:rPr>
      </w:pPr>
    </w:p>
    <w:p w14:paraId="1F5686C5" w14:textId="77777777" w:rsidR="00837B17" w:rsidRDefault="00837B17" w:rsidP="00837B17">
      <w:pPr>
        <w:spacing w:line="480" w:lineRule="auto"/>
        <w:rPr>
          <w:rFonts w:ascii="Times New Roman" w:hAnsi="Times New Roman" w:cs="Times New Roman"/>
          <w:sz w:val="24"/>
        </w:rPr>
      </w:pPr>
    </w:p>
    <w:p w14:paraId="557D034A" w14:textId="77777777" w:rsidR="00837B17" w:rsidRDefault="00837B17" w:rsidP="00837B17">
      <w:pPr>
        <w:spacing w:line="480" w:lineRule="auto"/>
        <w:rPr>
          <w:rFonts w:ascii="Times New Roman" w:hAnsi="Times New Roman" w:cs="Times New Roman"/>
          <w:sz w:val="24"/>
        </w:rPr>
      </w:pPr>
    </w:p>
    <w:p w14:paraId="37F411EA" w14:textId="77777777" w:rsidR="00684D62" w:rsidRPr="00B12A73" w:rsidRDefault="00684D62" w:rsidP="00837B17">
      <w:pPr>
        <w:spacing w:line="480" w:lineRule="auto"/>
        <w:jc w:val="center"/>
        <w:rPr>
          <w:rFonts w:ascii="Times New Roman" w:hAnsi="Times New Roman" w:cs="Times New Roman"/>
          <w:sz w:val="24"/>
          <w:szCs w:val="24"/>
        </w:rPr>
      </w:pPr>
      <w:r w:rsidRPr="00E36DC1">
        <w:rPr>
          <w:rFonts w:ascii="Times New Roman" w:hAnsi="Times New Roman" w:cs="Times New Roman"/>
          <w:sz w:val="24"/>
        </w:rPr>
        <w:t>Works Cited</w:t>
      </w:r>
    </w:p>
    <w:p w14:paraId="2960044B"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Aitken, Sally N., and Michael C. Whitlock. “Assisted Gene Flow to Facilitate Local Adaptation to Climate Change.” </w:t>
      </w:r>
      <w:r w:rsidRPr="00E36DC1">
        <w:rPr>
          <w:rFonts w:ascii="Times New Roman" w:hAnsi="Times New Roman" w:cs="Times New Roman"/>
          <w:i/>
          <w:sz w:val="24"/>
        </w:rPr>
        <w:t>Annual Review of Ecology, Evolution, and Systematics</w:t>
      </w:r>
      <w:r w:rsidRPr="00E36DC1">
        <w:rPr>
          <w:rFonts w:ascii="Times New Roman" w:hAnsi="Times New Roman" w:cs="Times New Roman"/>
          <w:sz w:val="24"/>
        </w:rPr>
        <w:t>, vol. 44, no. 1, 2013, pp. 367–388., doi:10.1146/annurev-ecolsys-110512-135747.</w:t>
      </w:r>
    </w:p>
    <w:p w14:paraId="63917342"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Aitken, Sally N., et al. “Adaptation, Migration or Extirpation: Climate Change Outcomes for Tree Populations.” </w:t>
      </w:r>
      <w:r w:rsidRPr="00E36DC1">
        <w:rPr>
          <w:rFonts w:ascii="Times New Roman" w:hAnsi="Times New Roman" w:cs="Times New Roman"/>
          <w:i/>
          <w:sz w:val="24"/>
        </w:rPr>
        <w:t>Evolutionary Applications</w:t>
      </w:r>
      <w:r w:rsidRPr="00E36DC1">
        <w:rPr>
          <w:rFonts w:ascii="Times New Roman" w:hAnsi="Times New Roman" w:cs="Times New Roman"/>
          <w:sz w:val="24"/>
        </w:rPr>
        <w:t>, vol. 1, no. 1, 2008, pp. 95–111., doi:10.1111/j.1752-4571.2007.00013.x.</w:t>
      </w:r>
    </w:p>
    <w:p w14:paraId="5DFF85CA"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Anderson, Kat. </w:t>
      </w:r>
      <w:r w:rsidRPr="00E36DC1">
        <w:rPr>
          <w:rFonts w:ascii="Times New Roman" w:hAnsi="Times New Roman" w:cs="Times New Roman"/>
          <w:i/>
          <w:sz w:val="24"/>
        </w:rPr>
        <w:t>Tending the Wild: Native American Knowledge and the Management of California's Natural Resources</w:t>
      </w:r>
      <w:r w:rsidRPr="00E36DC1">
        <w:rPr>
          <w:rFonts w:ascii="Times New Roman" w:hAnsi="Times New Roman" w:cs="Times New Roman"/>
          <w:sz w:val="24"/>
        </w:rPr>
        <w:t>. University of California Press, 2013.</w:t>
      </w:r>
    </w:p>
    <w:p w14:paraId="2EBC75EB" w14:textId="77777777" w:rsidR="00E240CE" w:rsidRDefault="00E240CE" w:rsidP="00E240CE">
      <w:pPr>
        <w:spacing w:after="0" w:line="480" w:lineRule="auto"/>
        <w:ind w:left="720" w:hanging="720"/>
      </w:pPr>
      <w:proofErr w:type="spellStart"/>
      <w:r>
        <w:rPr>
          <w:rFonts w:ascii="Times New Roman" w:hAnsi="Times New Roman" w:cs="Times New Roman"/>
          <w:sz w:val="24"/>
        </w:rPr>
        <w:lastRenderedPageBreak/>
        <w:t>Castresana</w:t>
      </w:r>
      <w:proofErr w:type="spellEnd"/>
      <w:r>
        <w:rPr>
          <w:rFonts w:ascii="Times New Roman" w:hAnsi="Times New Roman" w:cs="Times New Roman"/>
          <w:sz w:val="24"/>
        </w:rPr>
        <w:t xml:space="preserve">, Jose. “On Homology Searches by Protein Blast and the Characterization of the Age of Genes.” </w:t>
      </w:r>
      <w:r>
        <w:rPr>
          <w:rFonts w:ascii="Times New Roman" w:hAnsi="Times New Roman" w:cs="Times New Roman"/>
          <w:i/>
          <w:sz w:val="24"/>
        </w:rPr>
        <w:t>BMC Evolutionary Biology</w:t>
      </w:r>
      <w:r>
        <w:rPr>
          <w:rFonts w:ascii="Times New Roman" w:hAnsi="Times New Roman" w:cs="Times New Roman"/>
          <w:sz w:val="24"/>
        </w:rPr>
        <w:t>, BioMed Central Ltd, 4 Apr. 2007, bmcevolbiol.biomedcentral.com/articles/10.1186/1471-2148-7-53.</w:t>
      </w:r>
    </w:p>
    <w:p w14:paraId="0F04828E" w14:textId="77777777" w:rsidR="00E240CE" w:rsidRPr="00E36DC1" w:rsidRDefault="00E240CE" w:rsidP="00684D62">
      <w:pPr>
        <w:spacing w:after="0" w:line="480" w:lineRule="auto"/>
        <w:ind w:left="720" w:hanging="720"/>
      </w:pPr>
    </w:p>
    <w:p w14:paraId="3B112E52"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DAHLGREN, R.A., and X. HUANG. “Oak Tree and Grazing Impacts on Soil Properties and Nutrients in a California Oak Woodland.” </w:t>
      </w:r>
      <w:proofErr w:type="spellStart"/>
      <w:r w:rsidRPr="00E36DC1">
        <w:rPr>
          <w:rFonts w:ascii="Times New Roman" w:hAnsi="Times New Roman" w:cs="Times New Roman"/>
          <w:i/>
          <w:sz w:val="24"/>
        </w:rPr>
        <w:t>SpringerLink</w:t>
      </w:r>
      <w:proofErr w:type="spellEnd"/>
      <w:r w:rsidRPr="00E36DC1">
        <w:rPr>
          <w:rFonts w:ascii="Times New Roman" w:hAnsi="Times New Roman" w:cs="Times New Roman"/>
          <w:sz w:val="24"/>
        </w:rPr>
        <w:t>, Kluwer Academic Publishers, link.springer.com/article/10.1023/A:1005812621312.</w:t>
      </w:r>
    </w:p>
    <w:p w14:paraId="1D2AC420"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Derory</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Jérémy</w:t>
      </w:r>
      <w:proofErr w:type="spellEnd"/>
      <w:r w:rsidRPr="00E36DC1">
        <w:rPr>
          <w:rFonts w:ascii="Times New Roman" w:hAnsi="Times New Roman" w:cs="Times New Roman"/>
          <w:sz w:val="24"/>
        </w:rPr>
        <w:t>, et al. “Transcriptome Analysis of Bud Burst in Sessile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Petraea</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 xml:space="preserve">New </w:t>
      </w:r>
      <w:proofErr w:type="spellStart"/>
      <w:r w:rsidRPr="00E36DC1">
        <w:rPr>
          <w:rFonts w:ascii="Times New Roman" w:hAnsi="Times New Roman" w:cs="Times New Roman"/>
          <w:i/>
          <w:sz w:val="24"/>
        </w:rPr>
        <w:t>Phytologist</w:t>
      </w:r>
      <w:proofErr w:type="spellEnd"/>
      <w:r w:rsidRPr="00E36DC1">
        <w:rPr>
          <w:rFonts w:ascii="Times New Roman" w:hAnsi="Times New Roman" w:cs="Times New Roman"/>
          <w:sz w:val="24"/>
        </w:rPr>
        <w:t>, vol. 170, no. 4, 2006, pp. 723–738., doi:10.1111/j.1469-8137.2006.01721.x.</w:t>
      </w:r>
    </w:p>
    <w:p w14:paraId="0CB2CC48"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Dosskey</w:t>
      </w:r>
      <w:proofErr w:type="spellEnd"/>
      <w:r w:rsidRPr="00E36DC1">
        <w:rPr>
          <w:rFonts w:ascii="Times New Roman" w:hAnsi="Times New Roman" w:cs="Times New Roman"/>
          <w:sz w:val="24"/>
        </w:rPr>
        <w:t xml:space="preserve">, Michael G., et al. “Riparian Buffers for Agricultural Land.” </w:t>
      </w:r>
      <w:r w:rsidRPr="00E36DC1">
        <w:rPr>
          <w:rFonts w:ascii="Times New Roman" w:hAnsi="Times New Roman" w:cs="Times New Roman"/>
          <w:i/>
          <w:sz w:val="24"/>
        </w:rPr>
        <w:t>Iowa State University Digital Repository</w:t>
      </w:r>
      <w:r w:rsidRPr="00E36DC1">
        <w:rPr>
          <w:rFonts w:ascii="Times New Roman" w:hAnsi="Times New Roman" w:cs="Times New Roman"/>
          <w:sz w:val="24"/>
        </w:rPr>
        <w:t>, lib.dr.iastate.edu/for_pubs/9/?utm_source=lib.dr.iastate.edu%2Ffor_pubs%2F9.</w:t>
      </w:r>
    </w:p>
    <w:p w14:paraId="425392AA" w14:textId="77777777" w:rsidR="00E240CE" w:rsidRDefault="00E240CE" w:rsidP="00E240CE">
      <w:pPr>
        <w:spacing w:after="0" w:line="480" w:lineRule="auto"/>
        <w:ind w:left="720" w:hanging="720"/>
      </w:pPr>
      <w:proofErr w:type="spellStart"/>
      <w:r>
        <w:rPr>
          <w:rFonts w:ascii="Times New Roman" w:hAnsi="Times New Roman" w:cs="Times New Roman"/>
          <w:sz w:val="24"/>
        </w:rPr>
        <w:t>Guex</w:t>
      </w:r>
      <w:proofErr w:type="spellEnd"/>
      <w:r>
        <w:rPr>
          <w:rFonts w:ascii="Times New Roman" w:hAnsi="Times New Roman" w:cs="Times New Roman"/>
          <w:sz w:val="24"/>
        </w:rPr>
        <w:t xml:space="preserve">, Nicolas, and Manuel C. </w:t>
      </w:r>
      <w:proofErr w:type="spellStart"/>
      <w:r>
        <w:rPr>
          <w:rFonts w:ascii="Times New Roman" w:hAnsi="Times New Roman" w:cs="Times New Roman"/>
          <w:sz w:val="24"/>
        </w:rPr>
        <w:t>Peitsch</w:t>
      </w:r>
      <w:proofErr w:type="spellEnd"/>
      <w:r>
        <w:rPr>
          <w:rFonts w:ascii="Times New Roman" w:hAnsi="Times New Roman" w:cs="Times New Roman"/>
          <w:sz w:val="24"/>
        </w:rPr>
        <w:t>. “SWISS‐MODEL and the Swiss‐</w:t>
      </w:r>
      <w:proofErr w:type="spellStart"/>
      <w:r>
        <w:rPr>
          <w:rFonts w:ascii="Times New Roman" w:hAnsi="Times New Roman" w:cs="Times New Roman"/>
          <w:sz w:val="24"/>
        </w:rPr>
        <w:t>Pdb</w:t>
      </w:r>
      <w:proofErr w:type="spellEnd"/>
      <w:r>
        <w:rPr>
          <w:rFonts w:ascii="Times New Roman" w:hAnsi="Times New Roman" w:cs="Times New Roman"/>
          <w:sz w:val="24"/>
        </w:rPr>
        <w:t xml:space="preserve"> Viewer: An Environment for Comparative Protein Modeling.” </w:t>
      </w:r>
      <w:r>
        <w:rPr>
          <w:rFonts w:ascii="Times New Roman" w:hAnsi="Times New Roman" w:cs="Times New Roman"/>
          <w:i/>
          <w:sz w:val="24"/>
        </w:rPr>
        <w:t>ELECTROPHORESIS</w:t>
      </w:r>
      <w:r>
        <w:rPr>
          <w:rFonts w:ascii="Times New Roman" w:hAnsi="Times New Roman" w:cs="Times New Roman"/>
          <w:sz w:val="24"/>
        </w:rPr>
        <w:t>, Wiley-Blackwell, 14 Apr. 2005, onlinelibrary.wiley.com/</w:t>
      </w:r>
      <w:proofErr w:type="spellStart"/>
      <w:r>
        <w:rPr>
          <w:rFonts w:ascii="Times New Roman" w:hAnsi="Times New Roman" w:cs="Times New Roman"/>
          <w:sz w:val="24"/>
        </w:rPr>
        <w:t>doi</w:t>
      </w:r>
      <w:proofErr w:type="spellEnd"/>
      <w:r>
        <w:rPr>
          <w:rFonts w:ascii="Times New Roman" w:hAnsi="Times New Roman" w:cs="Times New Roman"/>
          <w:sz w:val="24"/>
        </w:rPr>
        <w:t>/full/10.1002/elps.1150181505.</w:t>
      </w:r>
    </w:p>
    <w:p w14:paraId="1B2E598E"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Gugger</w:t>
      </w:r>
      <w:proofErr w:type="spellEnd"/>
      <w:r w:rsidRPr="00E36DC1">
        <w:rPr>
          <w:rFonts w:ascii="Times New Roman" w:hAnsi="Times New Roman" w:cs="Times New Roman"/>
          <w:sz w:val="24"/>
        </w:rPr>
        <w:t>, Paul F., et al. “Association of Transcriptome-Wide Sequence Variation with Climate Gradients in Valley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Tree Genetics &amp; Genomes</w:t>
      </w:r>
      <w:r w:rsidRPr="00E36DC1">
        <w:rPr>
          <w:rFonts w:ascii="Times New Roman" w:hAnsi="Times New Roman" w:cs="Times New Roman"/>
          <w:sz w:val="24"/>
        </w:rPr>
        <w:t>, vol. 12, no. 2, 2016, doi:10.1007/s11295-016-0975-1.</w:t>
      </w:r>
    </w:p>
    <w:p w14:paraId="5C2E4F3C"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Herman, et al. “NITROGEN DYNAMICS IN AN ANNUAL GRASSLAND: OAK CANOPY, CLIMATE, AND MICROBIAL POPULATION EFFECTS, Ecological Applications.” </w:t>
      </w:r>
      <w:proofErr w:type="spellStart"/>
      <w:r w:rsidRPr="00E36DC1">
        <w:rPr>
          <w:rFonts w:ascii="Times New Roman" w:hAnsi="Times New Roman" w:cs="Times New Roman"/>
          <w:i/>
          <w:sz w:val="24"/>
        </w:rPr>
        <w:t>DeepDyve</w:t>
      </w:r>
      <w:proofErr w:type="spellEnd"/>
      <w:r w:rsidRPr="00E36DC1">
        <w:rPr>
          <w:rFonts w:ascii="Times New Roman" w:hAnsi="Times New Roman" w:cs="Times New Roman"/>
          <w:sz w:val="24"/>
        </w:rPr>
        <w:t>, Ecological Society of America, 1 June 2003, www.deepdyve.com/lp/ecological-society-of-america/nitrogen-dynamics-in-an-annual-grassland-oak-canopy-climate-and-IXZ8SWzCXG.</w:t>
      </w:r>
    </w:p>
    <w:p w14:paraId="77A2A8E7"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lastRenderedPageBreak/>
        <w:t xml:space="preserve">Kroeger. “An Economic Analysis of the Benefits of Habitat Conservation on California Rangelands.” </w:t>
      </w:r>
      <w:r w:rsidRPr="00E36DC1">
        <w:rPr>
          <w:rFonts w:ascii="Times New Roman" w:hAnsi="Times New Roman" w:cs="Times New Roman"/>
          <w:i/>
          <w:sz w:val="24"/>
        </w:rPr>
        <w:t>California Rangeland Conservation Coalition</w:t>
      </w:r>
      <w:r w:rsidRPr="00E36DC1">
        <w:rPr>
          <w:rFonts w:ascii="Times New Roman" w:hAnsi="Times New Roman" w:cs="Times New Roman"/>
          <w:sz w:val="24"/>
        </w:rPr>
        <w:t xml:space="preserve">, </w:t>
      </w:r>
      <w:hyperlink r:id="rId7" w:history="1">
        <w:r w:rsidR="00A02A44" w:rsidRPr="00D41977">
          <w:rPr>
            <w:rStyle w:val="Hyperlink"/>
            <w:rFonts w:ascii="Times New Roman" w:hAnsi="Times New Roman" w:cs="Times New Roman"/>
            <w:sz w:val="24"/>
          </w:rPr>
          <w:t>www.carangeland.org/images/An_Economic_Analysis_of_the_Benefits_of_Habitat_Conservati_3_.pdf</w:t>
        </w:r>
      </w:hyperlink>
      <w:r w:rsidRPr="00E36DC1">
        <w:rPr>
          <w:rFonts w:ascii="Times New Roman" w:hAnsi="Times New Roman" w:cs="Times New Roman"/>
          <w:sz w:val="24"/>
        </w:rPr>
        <w:t>.</w:t>
      </w:r>
    </w:p>
    <w:p w14:paraId="3636ACA4" w14:textId="77777777" w:rsidR="00A02A44" w:rsidRPr="00E36DC1" w:rsidRDefault="00A02A44" w:rsidP="00A02A44">
      <w:pPr>
        <w:spacing w:after="0" w:line="480" w:lineRule="auto"/>
        <w:ind w:left="720" w:hanging="720"/>
      </w:pPr>
      <w:r>
        <w:rPr>
          <w:rFonts w:ascii="Times New Roman" w:hAnsi="Times New Roman" w:cs="Times New Roman"/>
          <w:sz w:val="24"/>
        </w:rPr>
        <w:t xml:space="preserve">Lewis, et al. “Apollo: a Sequence Annotation Editor.” </w:t>
      </w:r>
      <w:r>
        <w:rPr>
          <w:rFonts w:ascii="Times New Roman" w:hAnsi="Times New Roman" w:cs="Times New Roman"/>
          <w:i/>
          <w:sz w:val="24"/>
        </w:rPr>
        <w:t>Genome Biology</w:t>
      </w:r>
      <w:r>
        <w:rPr>
          <w:rFonts w:ascii="Times New Roman" w:hAnsi="Times New Roman" w:cs="Times New Roman"/>
          <w:sz w:val="24"/>
        </w:rPr>
        <w:t>, BioMed Central, 23 Dec. 2002, genomebiology.biomedcentral.com/articles/10.1186/gb-2002-3-12-research0082.</w:t>
      </w:r>
    </w:p>
    <w:p w14:paraId="6A89D9D4"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Luppold</w:t>
      </w:r>
      <w:proofErr w:type="spellEnd"/>
      <w:r w:rsidRPr="00E36DC1">
        <w:rPr>
          <w:rFonts w:ascii="Times New Roman" w:hAnsi="Times New Roman" w:cs="Times New Roman"/>
          <w:sz w:val="24"/>
        </w:rPr>
        <w:t xml:space="preserve">, William G., and Matthew S. Bumgardner. “Factors Influencing Changes in U.S. Hardwood Log and Lumber Exports from 1990 to 2011.” </w:t>
      </w:r>
      <w:proofErr w:type="spellStart"/>
      <w:r w:rsidRPr="00E36DC1">
        <w:rPr>
          <w:rFonts w:ascii="Times New Roman" w:hAnsi="Times New Roman" w:cs="Times New Roman"/>
          <w:i/>
          <w:sz w:val="24"/>
        </w:rPr>
        <w:t>BioResources</w:t>
      </w:r>
      <w:proofErr w:type="spellEnd"/>
      <w:r w:rsidRPr="00E36DC1">
        <w:rPr>
          <w:rFonts w:ascii="Times New Roman" w:hAnsi="Times New Roman" w:cs="Times New Roman"/>
          <w:sz w:val="24"/>
        </w:rPr>
        <w:t>, vol. 8, no. 2, June 2013, doi:10.15376/biores.8.2.1615-1624.</w:t>
      </w:r>
    </w:p>
    <w:p w14:paraId="45769A71"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And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14:paraId="720FC7A0"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And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14:paraId="626A3883"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Pavlik, Bruce M. </w:t>
      </w:r>
      <w:r w:rsidRPr="00E36DC1">
        <w:rPr>
          <w:rFonts w:ascii="Times New Roman" w:hAnsi="Times New Roman" w:cs="Times New Roman"/>
          <w:i/>
          <w:sz w:val="24"/>
        </w:rPr>
        <w:t>Oaks of California</w:t>
      </w:r>
      <w:r w:rsidRPr="00E36DC1">
        <w:rPr>
          <w:rFonts w:ascii="Times New Roman" w:hAnsi="Times New Roman" w:cs="Times New Roman"/>
          <w:sz w:val="24"/>
        </w:rPr>
        <w:t xml:space="preserve">. </w:t>
      </w:r>
      <w:proofErr w:type="spellStart"/>
      <w:r w:rsidRPr="00E36DC1">
        <w:rPr>
          <w:rFonts w:ascii="Times New Roman" w:hAnsi="Times New Roman" w:cs="Times New Roman"/>
          <w:sz w:val="24"/>
        </w:rPr>
        <w:t>Cachuma</w:t>
      </w:r>
      <w:proofErr w:type="spellEnd"/>
      <w:r w:rsidRPr="00E36DC1">
        <w:rPr>
          <w:rFonts w:ascii="Times New Roman" w:hAnsi="Times New Roman" w:cs="Times New Roman"/>
          <w:sz w:val="24"/>
        </w:rPr>
        <w:t xml:space="preserve"> Press, 2006.</w:t>
      </w:r>
    </w:p>
    <w:p w14:paraId="2006EF4E" w14:textId="77777777" w:rsidR="00A02A44" w:rsidRPr="00E36DC1" w:rsidRDefault="00A02A44" w:rsidP="00A02A44">
      <w:pPr>
        <w:spacing w:after="0" w:line="480" w:lineRule="auto"/>
        <w:ind w:left="720" w:hanging="720"/>
      </w:pPr>
      <w:r>
        <w:rPr>
          <w:rFonts w:ascii="Times New Roman" w:hAnsi="Times New Roman" w:cs="Times New Roman"/>
          <w:sz w:val="24"/>
        </w:rPr>
        <w:t xml:space="preserve">Sievers, Fabian, et al. “Fast, Scalable Generation of High‐Quality Protein Multiple Sequence Alignments Using </w:t>
      </w:r>
      <w:proofErr w:type="spellStart"/>
      <w:r>
        <w:rPr>
          <w:rFonts w:ascii="Times New Roman" w:hAnsi="Times New Roman" w:cs="Times New Roman"/>
          <w:sz w:val="24"/>
        </w:rPr>
        <w:t>Clustal</w:t>
      </w:r>
      <w:proofErr w:type="spellEnd"/>
      <w:r>
        <w:rPr>
          <w:rFonts w:ascii="Times New Roman" w:hAnsi="Times New Roman" w:cs="Times New Roman"/>
          <w:sz w:val="24"/>
        </w:rPr>
        <w:t xml:space="preserve"> Omega.” </w:t>
      </w:r>
      <w:r>
        <w:rPr>
          <w:rFonts w:ascii="Times New Roman" w:hAnsi="Times New Roman" w:cs="Times New Roman"/>
          <w:i/>
          <w:sz w:val="24"/>
        </w:rPr>
        <w:t>Molecular Systems Biology</w:t>
      </w:r>
      <w:r>
        <w:rPr>
          <w:rFonts w:ascii="Times New Roman" w:hAnsi="Times New Roman" w:cs="Times New Roman"/>
          <w:sz w:val="24"/>
        </w:rPr>
        <w:t>, EMBO Press, 1 Jan. 2011, msb.embopress.org/content/7/1/539.print.</w:t>
      </w:r>
    </w:p>
    <w:p w14:paraId="45174486" w14:textId="77777777" w:rsidR="00684D62" w:rsidRPr="00E36DC1"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Sork</w:t>
      </w:r>
      <w:proofErr w:type="spellEnd"/>
      <w:r w:rsidRPr="00E36DC1">
        <w:rPr>
          <w:rFonts w:ascii="Times New Roman" w:hAnsi="Times New Roman" w:cs="Times New Roman"/>
          <w:sz w:val="24"/>
        </w:rPr>
        <w:t xml:space="preserve">, V. L., et al. “First Draft Assembly and Annotation of the Genome of a California Endemic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 xml:space="preserve"> Nee (</w:t>
      </w:r>
      <w:proofErr w:type="spellStart"/>
      <w:r w:rsidRPr="00E36DC1">
        <w:rPr>
          <w:rFonts w:ascii="Times New Roman" w:hAnsi="Times New Roman" w:cs="Times New Roman"/>
          <w:sz w:val="24"/>
        </w:rPr>
        <w:t>Fagaceae</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 xml:space="preserve">G3&amp;Amp;#58; </w:t>
      </w:r>
      <w:proofErr w:type="spellStart"/>
      <w:r w:rsidRPr="00E36DC1">
        <w:rPr>
          <w:rFonts w:ascii="Times New Roman" w:hAnsi="Times New Roman" w:cs="Times New Roman"/>
          <w:i/>
          <w:sz w:val="24"/>
        </w:rPr>
        <w:t>Genes|Genomes|Genetics</w:t>
      </w:r>
      <w:proofErr w:type="spellEnd"/>
      <w:r w:rsidRPr="00E36DC1">
        <w:rPr>
          <w:rFonts w:ascii="Times New Roman" w:hAnsi="Times New Roman" w:cs="Times New Roman"/>
          <w:sz w:val="24"/>
        </w:rPr>
        <w:t>, Dec. 2016, doi:10.1534/g3.116.030411.</w:t>
      </w:r>
    </w:p>
    <w:p w14:paraId="28ACA392" w14:textId="77777777" w:rsidR="00684D62" w:rsidRPr="00E36DC1" w:rsidRDefault="00684D62" w:rsidP="00684D62">
      <w:pPr>
        <w:spacing w:after="0" w:line="480" w:lineRule="auto"/>
        <w:ind w:left="720" w:hanging="720"/>
        <w:rPr>
          <w:rFonts w:ascii="Times New Roman" w:hAnsi="Times New Roman" w:cs="Times New Roman"/>
          <w:sz w:val="24"/>
          <w:szCs w:val="24"/>
        </w:rPr>
      </w:pPr>
      <w:proofErr w:type="spellStart"/>
      <w:r w:rsidRPr="00E36DC1">
        <w:rPr>
          <w:rFonts w:ascii="Times New Roman" w:hAnsi="Times New Roman" w:cs="Times New Roman"/>
          <w:sz w:val="24"/>
          <w:szCs w:val="24"/>
        </w:rPr>
        <w:lastRenderedPageBreak/>
        <w:t>Spittlehouse</w:t>
      </w:r>
      <w:proofErr w:type="spellEnd"/>
      <w:r w:rsidRPr="00E36DC1">
        <w:rPr>
          <w:rFonts w:ascii="Times New Roman" w:hAnsi="Times New Roman" w:cs="Times New Roman"/>
          <w:sz w:val="24"/>
          <w:szCs w:val="24"/>
        </w:rPr>
        <w:t>, D &amp; B Stewart, Robert. (2003). Adaptation to climate change in forest management. British Columbia Journal of Ecosystems and Management. 4.</w:t>
      </w:r>
    </w:p>
    <w:p w14:paraId="020BD82F"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Spie</w:t>
      </w:r>
      <w:r>
        <w:rPr>
          <w:rFonts w:ascii="Times New Roman" w:hAnsi="Times New Roman" w:cs="Times New Roman"/>
          <w:sz w:val="24"/>
        </w:rPr>
        <w:t>ss</w:t>
      </w:r>
      <w:proofErr w:type="spellEnd"/>
      <w:r w:rsidRPr="00E36DC1">
        <w:rPr>
          <w:rFonts w:ascii="Times New Roman" w:hAnsi="Times New Roman" w:cs="Times New Roman"/>
          <w:sz w:val="24"/>
        </w:rPr>
        <w:t>, Nadine, et al. “</w:t>
      </w:r>
      <w:proofErr w:type="spellStart"/>
      <w:r w:rsidRPr="00E36DC1">
        <w:rPr>
          <w:rFonts w:ascii="Times New Roman" w:hAnsi="Times New Roman" w:cs="Times New Roman"/>
          <w:sz w:val="24"/>
        </w:rPr>
        <w:t>Ecophysiological</w:t>
      </w:r>
      <w:proofErr w:type="spellEnd"/>
      <w:r w:rsidRPr="00E36DC1">
        <w:rPr>
          <w:rFonts w:ascii="Times New Roman" w:hAnsi="Times New Roman" w:cs="Times New Roman"/>
          <w:sz w:val="24"/>
        </w:rPr>
        <w:t xml:space="preserve"> and Transcriptomic Responses of Oak (Quercus Robur) to Long-Term Drought Exposure and </w:t>
      </w:r>
      <w:proofErr w:type="spellStart"/>
      <w:r w:rsidRPr="00E36DC1">
        <w:rPr>
          <w:rFonts w:ascii="Times New Roman" w:hAnsi="Times New Roman" w:cs="Times New Roman"/>
          <w:sz w:val="24"/>
        </w:rPr>
        <w:t>Rewatering</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Environmental and Experimental Botany</w:t>
      </w:r>
      <w:r w:rsidRPr="00E36DC1">
        <w:rPr>
          <w:rFonts w:ascii="Times New Roman" w:hAnsi="Times New Roman" w:cs="Times New Roman"/>
          <w:sz w:val="24"/>
        </w:rPr>
        <w:t>, vol. 77, 2012, pp. 117–126., doi:10.1016/j.envexpbot.2011.11.010.</w:t>
      </w:r>
    </w:p>
    <w:p w14:paraId="1B7122C5" w14:textId="77777777"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Standiford</w:t>
      </w:r>
      <w:proofErr w:type="spellEnd"/>
      <w:r w:rsidRPr="00E36DC1">
        <w:rPr>
          <w:rFonts w:ascii="Times New Roman" w:hAnsi="Times New Roman" w:cs="Times New Roman"/>
          <w:sz w:val="24"/>
        </w:rPr>
        <w:t xml:space="preserve">, Richard B., and Richard E. Howitt. “Multiple Use Management of California's Hardwood Rangelands.” </w:t>
      </w:r>
      <w:r w:rsidRPr="00E36DC1">
        <w:rPr>
          <w:rFonts w:ascii="Times New Roman" w:hAnsi="Times New Roman" w:cs="Times New Roman"/>
          <w:i/>
          <w:sz w:val="24"/>
        </w:rPr>
        <w:t>Journal of Range Management</w:t>
      </w:r>
      <w:r w:rsidRPr="00E36DC1">
        <w:rPr>
          <w:rFonts w:ascii="Times New Roman" w:hAnsi="Times New Roman" w:cs="Times New Roman"/>
          <w:sz w:val="24"/>
        </w:rPr>
        <w:t>, vol. 46, no. 2, 1993, p. 176., doi:10.2307/4002277.</w:t>
      </w:r>
    </w:p>
    <w:p w14:paraId="5E4FB30A" w14:textId="77777777" w:rsidR="00684D62" w:rsidRDefault="00684D62" w:rsidP="00684D62">
      <w:pPr>
        <w:spacing w:line="480" w:lineRule="auto"/>
        <w:ind w:firstLine="720"/>
        <w:rPr>
          <w:rFonts w:ascii="Times New Roman" w:hAnsi="Times New Roman" w:cs="Times New Roman"/>
          <w:sz w:val="24"/>
          <w:szCs w:val="24"/>
        </w:rPr>
      </w:pPr>
    </w:p>
    <w:p w14:paraId="32945E73" w14:textId="77777777" w:rsidR="00786620" w:rsidRPr="00935C16" w:rsidRDefault="00786620" w:rsidP="002E4E7F">
      <w:pPr>
        <w:spacing w:line="480" w:lineRule="auto"/>
        <w:rPr>
          <w:rFonts w:ascii="Times New Roman" w:hAnsi="Times New Roman" w:cs="Times New Roman"/>
          <w:sz w:val="24"/>
          <w:szCs w:val="24"/>
        </w:rPr>
      </w:pPr>
    </w:p>
    <w:p w14:paraId="00F83720" w14:textId="77777777" w:rsidR="004B0BF1" w:rsidRPr="00862165" w:rsidRDefault="004B0BF1" w:rsidP="002E4E7F">
      <w:pPr>
        <w:spacing w:line="480" w:lineRule="auto"/>
        <w:rPr>
          <w:rFonts w:ascii="Times New Roman" w:hAnsi="Times New Roman" w:cs="Times New Roman"/>
          <w:sz w:val="24"/>
          <w:szCs w:val="24"/>
        </w:rPr>
      </w:pPr>
    </w:p>
    <w:p w14:paraId="4D6775D4" w14:textId="77777777" w:rsidR="009C5DD1" w:rsidRDefault="009C5DD1" w:rsidP="002E4E7F">
      <w:pPr>
        <w:spacing w:line="480" w:lineRule="auto"/>
      </w:pPr>
    </w:p>
    <w:sectPr w:rsidR="009C5DD1" w:rsidSect="006434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eo Pellegrini" w:date="2018-04-29T14:53:00Z" w:initials="MP">
    <w:p w14:paraId="2274C92A" w14:textId="77777777" w:rsidR="00A85729" w:rsidRDefault="00A85729">
      <w:pPr>
        <w:pStyle w:val="CommentText"/>
      </w:pPr>
      <w:r>
        <w:rPr>
          <w:rStyle w:val="CommentReference"/>
        </w:rPr>
        <w:annotationRef/>
      </w:r>
      <w:r>
        <w:t>Add title</w:t>
      </w:r>
    </w:p>
  </w:comment>
  <w:comment w:id="0" w:author="Matteo Pellegrini" w:date="2018-05-11T09:02:00Z" w:initials="MP">
    <w:p w14:paraId="7556206E" w14:textId="77777777" w:rsidR="00A85729" w:rsidRDefault="00A85729">
      <w:pPr>
        <w:pStyle w:val="CommentText"/>
      </w:pPr>
      <w:r>
        <w:rPr>
          <w:rStyle w:val="CommentReference"/>
        </w:rPr>
        <w:annotationRef/>
      </w:r>
      <w:r>
        <w:t>Left adjusted and no date, also add your affiliation (major and UCLA)</w:t>
      </w:r>
    </w:p>
  </w:comment>
  <w:comment w:id="4" w:author="Matteo Pellegrini" w:date="2018-05-11T09:09:00Z" w:initials="MP">
    <w:p w14:paraId="04270371" w14:textId="77777777" w:rsidR="00A85729" w:rsidRDefault="00A85729">
      <w:pPr>
        <w:pStyle w:val="CommentText"/>
      </w:pPr>
      <w:r>
        <w:rPr>
          <w:rStyle w:val="CommentReference"/>
        </w:rPr>
        <w:annotationRef/>
      </w:r>
      <w:r>
        <w:t>Be more specific</w:t>
      </w:r>
    </w:p>
  </w:comment>
  <w:comment w:id="5" w:author="Matteo Pellegrini" w:date="2018-04-29T15:00:00Z" w:initials="MP">
    <w:p w14:paraId="67BBB3AE" w14:textId="77777777" w:rsidR="00A85729" w:rsidRDefault="00A85729">
      <w:pPr>
        <w:pStyle w:val="CommentText"/>
      </w:pPr>
      <w:r>
        <w:rPr>
          <w:rStyle w:val="CommentReference"/>
        </w:rPr>
        <w:annotationRef/>
      </w:r>
      <w:r>
        <w:t>Add citation</w:t>
      </w:r>
    </w:p>
  </w:comment>
  <w:comment w:id="11" w:author="Matteo Pellegrini" w:date="2018-05-28T14:10:00Z" w:initials="MP">
    <w:p w14:paraId="26E90BCE" w14:textId="77777777" w:rsidR="00686BF9" w:rsidRDefault="00686BF9">
      <w:pPr>
        <w:pStyle w:val="CommentText"/>
      </w:pPr>
      <w:r>
        <w:rPr>
          <w:rStyle w:val="CommentReference"/>
        </w:rPr>
        <w:annotationRef/>
      </w:r>
      <w:r>
        <w:t>About what?</w:t>
      </w:r>
    </w:p>
  </w:comment>
  <w:comment w:id="24" w:author="Matteo Pellegrini" w:date="2018-05-28T14:12:00Z" w:initials="MP">
    <w:p w14:paraId="55769F66" w14:textId="77777777" w:rsidR="00686BF9" w:rsidRDefault="00686BF9">
      <w:pPr>
        <w:pStyle w:val="CommentText"/>
      </w:pPr>
      <w:r>
        <w:rPr>
          <w:rStyle w:val="CommentReference"/>
        </w:rPr>
        <w:annotationRef/>
      </w:r>
      <w:r>
        <w:t>Use the term gene model instead of construct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4C92A" w15:done="0"/>
  <w15:commentEx w15:paraId="7556206E" w15:done="0"/>
  <w15:commentEx w15:paraId="04270371" w15:done="0"/>
  <w15:commentEx w15:paraId="67BBB3AE" w15:done="0"/>
  <w15:commentEx w15:paraId="26E90BCE" w15:done="0"/>
  <w15:commentEx w15:paraId="55769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4C92A" w16cid:durableId="1EB68C13"/>
  <w16cid:commentId w16cid:paraId="7556206E" w16cid:durableId="1EB68C14"/>
  <w16cid:commentId w16cid:paraId="04270371" w16cid:durableId="1EB68C15"/>
  <w16cid:commentId w16cid:paraId="67BBB3AE" w16cid:durableId="1EB68C16"/>
  <w16cid:commentId w16cid:paraId="26E90BCE" w16cid:durableId="1EB68C68"/>
  <w16cid:commentId w16cid:paraId="55769F66" w16cid:durableId="1EB68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Pellegrini">
    <w15:presenceInfo w15:providerId="Windows Live" w15:userId="287b5d3cd0b2102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40"/>
    <w:rsid w:val="00015CB1"/>
    <w:rsid w:val="00036159"/>
    <w:rsid w:val="000A51BC"/>
    <w:rsid w:val="000D56AD"/>
    <w:rsid w:val="000E2211"/>
    <w:rsid w:val="000E3CE2"/>
    <w:rsid w:val="000E58B3"/>
    <w:rsid w:val="0013110A"/>
    <w:rsid w:val="00136C54"/>
    <w:rsid w:val="00154691"/>
    <w:rsid w:val="00185E24"/>
    <w:rsid w:val="0020342A"/>
    <w:rsid w:val="00242225"/>
    <w:rsid w:val="00285C9B"/>
    <w:rsid w:val="002908CA"/>
    <w:rsid w:val="002C5D79"/>
    <w:rsid w:val="002E334E"/>
    <w:rsid w:val="002E4E7F"/>
    <w:rsid w:val="00306097"/>
    <w:rsid w:val="00313736"/>
    <w:rsid w:val="003667A7"/>
    <w:rsid w:val="0038681E"/>
    <w:rsid w:val="00397C4E"/>
    <w:rsid w:val="003E7E3D"/>
    <w:rsid w:val="00416574"/>
    <w:rsid w:val="00417B06"/>
    <w:rsid w:val="0046127B"/>
    <w:rsid w:val="00481CCF"/>
    <w:rsid w:val="004B0BF1"/>
    <w:rsid w:val="004C13E4"/>
    <w:rsid w:val="004C3409"/>
    <w:rsid w:val="005017B4"/>
    <w:rsid w:val="005230AE"/>
    <w:rsid w:val="0058747F"/>
    <w:rsid w:val="0059211F"/>
    <w:rsid w:val="005A1CFF"/>
    <w:rsid w:val="005B2F52"/>
    <w:rsid w:val="005B6D69"/>
    <w:rsid w:val="005B7D49"/>
    <w:rsid w:val="005C6603"/>
    <w:rsid w:val="005C7B14"/>
    <w:rsid w:val="005D2473"/>
    <w:rsid w:val="005E0B32"/>
    <w:rsid w:val="005F61C6"/>
    <w:rsid w:val="00617A57"/>
    <w:rsid w:val="00620B3A"/>
    <w:rsid w:val="006334F4"/>
    <w:rsid w:val="006379DE"/>
    <w:rsid w:val="006424AB"/>
    <w:rsid w:val="00643454"/>
    <w:rsid w:val="00684D62"/>
    <w:rsid w:val="00686BF9"/>
    <w:rsid w:val="006C42C3"/>
    <w:rsid w:val="006E5717"/>
    <w:rsid w:val="006F3BB0"/>
    <w:rsid w:val="0070109E"/>
    <w:rsid w:val="0073050C"/>
    <w:rsid w:val="00760572"/>
    <w:rsid w:val="007832D9"/>
    <w:rsid w:val="00786620"/>
    <w:rsid w:val="007A7223"/>
    <w:rsid w:val="007C7285"/>
    <w:rsid w:val="008152B6"/>
    <w:rsid w:val="008355F6"/>
    <w:rsid w:val="00837B17"/>
    <w:rsid w:val="00840CDB"/>
    <w:rsid w:val="0084189E"/>
    <w:rsid w:val="00851CF9"/>
    <w:rsid w:val="00862165"/>
    <w:rsid w:val="00864E96"/>
    <w:rsid w:val="00913001"/>
    <w:rsid w:val="00917F62"/>
    <w:rsid w:val="00935C16"/>
    <w:rsid w:val="009A1918"/>
    <w:rsid w:val="009C5DD1"/>
    <w:rsid w:val="00A02A44"/>
    <w:rsid w:val="00A05690"/>
    <w:rsid w:val="00A06DC9"/>
    <w:rsid w:val="00A234A7"/>
    <w:rsid w:val="00A30EC9"/>
    <w:rsid w:val="00A41E2E"/>
    <w:rsid w:val="00A828BE"/>
    <w:rsid w:val="00A83FEE"/>
    <w:rsid w:val="00A85729"/>
    <w:rsid w:val="00A93E81"/>
    <w:rsid w:val="00AA7101"/>
    <w:rsid w:val="00AB3ABB"/>
    <w:rsid w:val="00AB612E"/>
    <w:rsid w:val="00AB75D0"/>
    <w:rsid w:val="00B10863"/>
    <w:rsid w:val="00B12A73"/>
    <w:rsid w:val="00B16540"/>
    <w:rsid w:val="00B17875"/>
    <w:rsid w:val="00B30BAE"/>
    <w:rsid w:val="00B50EA7"/>
    <w:rsid w:val="00B55229"/>
    <w:rsid w:val="00BD4D0B"/>
    <w:rsid w:val="00C05722"/>
    <w:rsid w:val="00C56F26"/>
    <w:rsid w:val="00CF2F35"/>
    <w:rsid w:val="00D003E8"/>
    <w:rsid w:val="00D04332"/>
    <w:rsid w:val="00D21458"/>
    <w:rsid w:val="00D32C3E"/>
    <w:rsid w:val="00D5017C"/>
    <w:rsid w:val="00D847B7"/>
    <w:rsid w:val="00DA03F3"/>
    <w:rsid w:val="00DA64EE"/>
    <w:rsid w:val="00DB0B5A"/>
    <w:rsid w:val="00DB5203"/>
    <w:rsid w:val="00E240CE"/>
    <w:rsid w:val="00E4271F"/>
    <w:rsid w:val="00EF4491"/>
    <w:rsid w:val="00F05C66"/>
    <w:rsid w:val="00F152E5"/>
    <w:rsid w:val="00F20A6E"/>
    <w:rsid w:val="00F24967"/>
    <w:rsid w:val="00F612F0"/>
    <w:rsid w:val="00F83AA4"/>
    <w:rsid w:val="00F87ABE"/>
    <w:rsid w:val="00FA2F85"/>
    <w:rsid w:val="00FB6F41"/>
    <w:rsid w:val="00FC7246"/>
    <w:rsid w:val="00FF5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5618"/>
  <w15:docId w15:val="{9E55DEBD-30B1-8F49-A138-4DC1601B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44"/>
    <w:rPr>
      <w:color w:val="0000FF" w:themeColor="hyperlink"/>
      <w:u w:val="single"/>
    </w:rPr>
  </w:style>
  <w:style w:type="character" w:styleId="CommentReference">
    <w:name w:val="annotation reference"/>
    <w:basedOn w:val="DefaultParagraphFont"/>
    <w:uiPriority w:val="99"/>
    <w:semiHidden/>
    <w:unhideWhenUsed/>
    <w:rsid w:val="00154691"/>
    <w:rPr>
      <w:sz w:val="16"/>
      <w:szCs w:val="16"/>
    </w:rPr>
  </w:style>
  <w:style w:type="paragraph" w:styleId="CommentText">
    <w:name w:val="annotation text"/>
    <w:basedOn w:val="Normal"/>
    <w:link w:val="CommentTextChar"/>
    <w:uiPriority w:val="99"/>
    <w:semiHidden/>
    <w:unhideWhenUsed/>
    <w:rsid w:val="00154691"/>
    <w:pPr>
      <w:spacing w:line="240" w:lineRule="auto"/>
    </w:pPr>
    <w:rPr>
      <w:sz w:val="20"/>
      <w:szCs w:val="20"/>
    </w:rPr>
  </w:style>
  <w:style w:type="character" w:customStyle="1" w:styleId="CommentTextChar">
    <w:name w:val="Comment Text Char"/>
    <w:basedOn w:val="DefaultParagraphFont"/>
    <w:link w:val="CommentText"/>
    <w:uiPriority w:val="99"/>
    <w:semiHidden/>
    <w:rsid w:val="00154691"/>
    <w:rPr>
      <w:sz w:val="20"/>
      <w:szCs w:val="20"/>
    </w:rPr>
  </w:style>
  <w:style w:type="paragraph" w:styleId="CommentSubject">
    <w:name w:val="annotation subject"/>
    <w:basedOn w:val="CommentText"/>
    <w:next w:val="CommentText"/>
    <w:link w:val="CommentSubjectChar"/>
    <w:uiPriority w:val="99"/>
    <w:semiHidden/>
    <w:unhideWhenUsed/>
    <w:rsid w:val="00154691"/>
    <w:rPr>
      <w:b/>
      <w:bCs/>
    </w:rPr>
  </w:style>
  <w:style w:type="character" w:customStyle="1" w:styleId="CommentSubjectChar">
    <w:name w:val="Comment Subject Char"/>
    <w:basedOn w:val="CommentTextChar"/>
    <w:link w:val="CommentSubject"/>
    <w:uiPriority w:val="99"/>
    <w:semiHidden/>
    <w:rsid w:val="00154691"/>
    <w:rPr>
      <w:b/>
      <w:bCs/>
      <w:sz w:val="20"/>
      <w:szCs w:val="20"/>
    </w:rPr>
  </w:style>
  <w:style w:type="paragraph" w:styleId="BalloonText">
    <w:name w:val="Balloon Text"/>
    <w:basedOn w:val="Normal"/>
    <w:link w:val="BalloonTextChar"/>
    <w:uiPriority w:val="99"/>
    <w:semiHidden/>
    <w:unhideWhenUsed/>
    <w:rsid w:val="001546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4691"/>
    <w:rPr>
      <w:rFonts w:ascii="Times New Roman" w:hAnsi="Times New Roman" w:cs="Times New Roman"/>
      <w:sz w:val="18"/>
      <w:szCs w:val="18"/>
    </w:rPr>
  </w:style>
  <w:style w:type="paragraph" w:styleId="Caption">
    <w:name w:val="caption"/>
    <w:basedOn w:val="Normal"/>
    <w:next w:val="Normal"/>
    <w:uiPriority w:val="35"/>
    <w:unhideWhenUsed/>
    <w:qFormat/>
    <w:rsid w:val="00AA7101"/>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0938">
      <w:bodyDiv w:val="1"/>
      <w:marLeft w:val="0"/>
      <w:marRight w:val="0"/>
      <w:marTop w:val="0"/>
      <w:marBottom w:val="0"/>
      <w:divBdr>
        <w:top w:val="none" w:sz="0" w:space="0" w:color="auto"/>
        <w:left w:val="none" w:sz="0" w:space="0" w:color="auto"/>
        <w:bottom w:val="none" w:sz="0" w:space="0" w:color="auto"/>
        <w:right w:val="none" w:sz="0" w:space="0" w:color="auto"/>
      </w:divBdr>
    </w:div>
    <w:div w:id="1787380950">
      <w:bodyDiv w:val="1"/>
      <w:marLeft w:val="0"/>
      <w:marRight w:val="0"/>
      <w:marTop w:val="0"/>
      <w:marBottom w:val="0"/>
      <w:divBdr>
        <w:top w:val="none" w:sz="0" w:space="0" w:color="auto"/>
        <w:left w:val="none" w:sz="0" w:space="0" w:color="auto"/>
        <w:bottom w:val="none" w:sz="0" w:space="0" w:color="auto"/>
        <w:right w:val="none" w:sz="0" w:space="0" w:color="auto"/>
      </w:divBdr>
    </w:div>
    <w:div w:id="1903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rangeland.org/images/An_Economic_Analysis_of_the_Benefits_of_Habitat_Conservati_3_.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UCLA Mathematics</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tsalim001</dc:creator>
  <cp:lastModifiedBy>Microsoft Office User</cp:lastModifiedBy>
  <cp:revision>22</cp:revision>
  <dcterms:created xsi:type="dcterms:W3CDTF">2018-06-08T01:08:00Z</dcterms:created>
  <dcterms:modified xsi:type="dcterms:W3CDTF">2018-06-08T05:07:00Z</dcterms:modified>
</cp:coreProperties>
</file>